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D780" w14:textId="77777777" w:rsidR="00855BCB" w:rsidRDefault="00855BCB" w:rsidP="00EA6E30">
      <w:pPr>
        <w:spacing w:line="360" w:lineRule="auto"/>
        <w:outlineLvl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Results</w:t>
      </w:r>
    </w:p>
    <w:p w14:paraId="6451DF45" w14:textId="1BDC9460" w:rsidR="00617C7B" w:rsidRDefault="00617C7B" w:rsidP="00617C7B">
      <w:pPr>
        <w:pStyle w:val="NormalWeb"/>
        <w:spacing w:line="360" w:lineRule="auto"/>
        <w:rPr>
          <w:ins w:id="0" w:author="Microsoft Office User" w:date="2018-04-25T11:09:00Z"/>
          <w:rFonts w:ascii="Times New Roman" w:hAnsi="Times New Roman"/>
          <w:sz w:val="22"/>
          <w:szCs w:val="22"/>
        </w:rPr>
      </w:pPr>
      <w:ins w:id="1" w:author="Microsoft Office User" w:date="2018-04-25T11:02:00Z">
        <w:r>
          <w:rPr>
            <w:i/>
            <w:sz w:val="22"/>
            <w:szCs w:val="22"/>
          </w:rPr>
          <w:t>Variation in mercury deposition</w:t>
        </w:r>
        <w:r>
          <w:rPr>
            <w:i/>
            <w:sz w:val="22"/>
            <w:szCs w:val="22"/>
          </w:rPr>
          <w:br/>
        </w:r>
      </w:ins>
      <w:ins w:id="2" w:author="Microsoft Office User" w:date="2018-04-25T11:05:00Z">
        <w:r>
          <w:rPr>
            <w:sz w:val="22"/>
            <w:szCs w:val="22"/>
          </w:rPr>
          <w:t>Mercury deposition at the sampling location closest to our study site varied among years, seasonally, and as a function of the interaction between year and date (</w:t>
        </w:r>
      </w:ins>
      <w:ins w:id="3" w:author="Microsoft Office User" w:date="2018-04-25T11:07:00Z">
        <w:r>
          <w:rPr>
            <w:sz w:val="22"/>
            <w:szCs w:val="22"/>
          </w:rPr>
          <w:sym w:font="Symbol" w:char="F044"/>
        </w:r>
        <w:r>
          <w:rPr>
            <w:sz w:val="22"/>
            <w:szCs w:val="22"/>
          </w:rPr>
          <w:t>AIC of the non-interactive model = 6.4) (Fig. 1)</w:t>
        </w:r>
      </w:ins>
      <w:ins w:id="4" w:author="Microsoft Office User" w:date="2018-04-25T11:08:00Z">
        <w:r>
          <w:rPr>
            <w:rFonts w:ascii="Times New Roman" w:hAnsi="Times New Roman"/>
            <w:sz w:val="22"/>
            <w:szCs w:val="22"/>
          </w:rPr>
          <w:t xml:space="preserve">. </w:t>
        </w:r>
      </w:ins>
      <w:ins w:id="5" w:author="Microsoft Office User" w:date="2018-04-26T15:21:00Z">
        <w:r w:rsidR="0093040C">
          <w:rPr>
            <w:rFonts w:ascii="Times New Roman" w:hAnsi="Times New Roman"/>
            <w:sz w:val="22"/>
            <w:szCs w:val="22"/>
          </w:rPr>
          <w:t>Year</w:t>
        </w:r>
      </w:ins>
      <w:ins w:id="6" w:author="Microsoft Office User" w:date="2018-04-26T15:22:00Z">
        <w:r w:rsidR="00345F16">
          <w:rPr>
            <w:rFonts w:ascii="Times New Roman" w:hAnsi="Times New Roman"/>
            <w:sz w:val="22"/>
            <w:szCs w:val="22"/>
          </w:rPr>
          <w:t xml:space="preserve"> (</w:t>
        </w:r>
      </w:ins>
      <w:ins w:id="7" w:author="Microsoft Office User" w:date="2018-04-26T15:35:00Z">
        <w:r w:rsidR="00345F16">
          <w:rPr>
            <w:rFonts w:ascii="Times New Roman" w:hAnsi="Times New Roman"/>
            <w:sz w:val="22"/>
            <w:szCs w:val="22"/>
          </w:rPr>
          <w:t>p</w:t>
        </w:r>
      </w:ins>
      <w:ins w:id="8" w:author="Microsoft Office User" w:date="2018-04-26T15:22:00Z">
        <w:r w:rsidR="0093040C">
          <w:rPr>
            <w:rFonts w:ascii="Times New Roman" w:hAnsi="Times New Roman"/>
            <w:sz w:val="22"/>
            <w:szCs w:val="22"/>
          </w:rPr>
          <w:t xml:space="preserve"> &lt;0.001)</w:t>
        </w:r>
      </w:ins>
      <w:ins w:id="9" w:author="Microsoft Office User" w:date="2018-04-26T15:21:00Z">
        <w:r w:rsidR="0093040C">
          <w:rPr>
            <w:rFonts w:ascii="Times New Roman" w:hAnsi="Times New Roman"/>
            <w:sz w:val="22"/>
            <w:szCs w:val="22"/>
          </w:rPr>
          <w:t>, sampling date</w:t>
        </w:r>
      </w:ins>
      <w:ins w:id="10" w:author="Microsoft Office User" w:date="2018-04-26T15:22:00Z">
        <w:r w:rsidR="0093040C">
          <w:rPr>
            <w:rFonts w:ascii="Times New Roman" w:hAnsi="Times New Roman"/>
            <w:sz w:val="22"/>
            <w:szCs w:val="22"/>
          </w:rPr>
          <w:t xml:space="preserve"> (</w:t>
        </w:r>
      </w:ins>
      <w:ins w:id="11" w:author="Microsoft Office User" w:date="2018-04-26T15:35:00Z">
        <w:r w:rsidR="00345F16">
          <w:rPr>
            <w:rFonts w:ascii="Times New Roman" w:hAnsi="Times New Roman"/>
            <w:sz w:val="22"/>
            <w:szCs w:val="22"/>
          </w:rPr>
          <w:t>p</w:t>
        </w:r>
      </w:ins>
      <w:ins w:id="12" w:author="Microsoft Office User" w:date="2018-04-26T15:22:00Z">
        <w:r w:rsidR="0093040C">
          <w:rPr>
            <w:rFonts w:ascii="Times New Roman" w:hAnsi="Times New Roman"/>
            <w:sz w:val="22"/>
            <w:szCs w:val="22"/>
          </w:rPr>
          <w:t xml:space="preserve"> &lt; 0.001)</w:t>
        </w:r>
      </w:ins>
      <w:ins w:id="13" w:author="Microsoft Office User" w:date="2018-04-26T15:21:00Z">
        <w:r w:rsidR="0093040C">
          <w:rPr>
            <w:rFonts w:ascii="Times New Roman" w:hAnsi="Times New Roman"/>
            <w:sz w:val="22"/>
            <w:szCs w:val="22"/>
          </w:rPr>
          <w:t xml:space="preserve">, and their interaction </w:t>
        </w:r>
      </w:ins>
      <w:ins w:id="14" w:author="Microsoft Office User" w:date="2018-04-26T15:22:00Z">
        <w:r w:rsidR="00345F16">
          <w:rPr>
            <w:rFonts w:ascii="Times New Roman" w:hAnsi="Times New Roman"/>
            <w:sz w:val="22"/>
            <w:szCs w:val="22"/>
          </w:rPr>
          <w:t>(</w:t>
        </w:r>
      </w:ins>
      <w:ins w:id="15" w:author="Microsoft Office User" w:date="2018-04-26T15:35:00Z">
        <w:r w:rsidR="00345F16">
          <w:rPr>
            <w:rFonts w:ascii="Times New Roman" w:hAnsi="Times New Roman"/>
            <w:sz w:val="22"/>
            <w:szCs w:val="22"/>
          </w:rPr>
          <w:t>p</w:t>
        </w:r>
      </w:ins>
      <w:bookmarkStart w:id="16" w:name="_GoBack"/>
      <w:bookmarkEnd w:id="16"/>
      <w:ins w:id="17" w:author="Microsoft Office User" w:date="2018-04-26T15:22:00Z">
        <w:r w:rsidR="0093040C">
          <w:rPr>
            <w:rFonts w:ascii="Times New Roman" w:hAnsi="Times New Roman"/>
            <w:sz w:val="22"/>
            <w:szCs w:val="22"/>
          </w:rPr>
          <w:t xml:space="preserve"> = 0.004) were all significantly associated with rates of mercury deposition.</w:t>
        </w:r>
      </w:ins>
    </w:p>
    <w:p w14:paraId="05F59D53" w14:textId="77777777" w:rsidR="00293823" w:rsidRDefault="002A462C" w:rsidP="00293823">
      <w:pPr>
        <w:pStyle w:val="NormalWeb"/>
        <w:keepNext/>
        <w:spacing w:line="360" w:lineRule="auto"/>
        <w:rPr>
          <w:ins w:id="18" w:author="Microsoft Office User" w:date="2018-04-25T12:03:00Z"/>
        </w:rPr>
        <w:pPrChange w:id="19" w:author="Microsoft Office User" w:date="2018-04-25T12:03:00Z">
          <w:pPr>
            <w:pStyle w:val="NormalWeb"/>
            <w:spacing w:line="360" w:lineRule="auto"/>
          </w:pPr>
        </w:pPrChange>
      </w:pPr>
      <w:ins w:id="20" w:author="Microsoft Office User" w:date="2018-04-25T11:12:00Z">
        <w:r>
          <w:rPr>
            <w:rFonts w:ascii="Times New Roman" w:hAnsi="Times New Roman"/>
            <w:noProof/>
            <w:sz w:val="22"/>
            <w:szCs w:val="22"/>
          </w:rPr>
          <w:drawing>
            <wp:inline distT="0" distB="0" distL="0" distR="0" wp14:anchorId="7ED5D195" wp14:editId="6D8FA125">
              <wp:extent cx="5486400" cy="548640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Fig2.png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36EB4B" w14:textId="1A3DD2B9" w:rsidR="00617C7B" w:rsidRDefault="00293823" w:rsidP="00293823">
      <w:pPr>
        <w:pStyle w:val="Caption"/>
        <w:rPr>
          <w:ins w:id="21" w:author="Microsoft Office User" w:date="2018-04-25T11:03:00Z"/>
          <w:rFonts w:ascii="Times New Roman" w:hAnsi="Times New Roman"/>
          <w:sz w:val="22"/>
          <w:szCs w:val="22"/>
        </w:rPr>
        <w:pPrChange w:id="22" w:author="Microsoft Office User" w:date="2018-04-25T12:03:00Z">
          <w:pPr>
            <w:pStyle w:val="NormalWeb"/>
            <w:spacing w:line="360" w:lineRule="auto"/>
          </w:pPr>
        </w:pPrChange>
      </w:pPr>
      <w:ins w:id="23" w:author="Microsoft Office User" w:date="2018-04-25T12:03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4" w:author="Microsoft Office User" w:date="2018-04-26T14:14:00Z">
        <w:r w:rsidR="00940AC3">
          <w:rPr>
            <w:noProof/>
          </w:rPr>
          <w:t>1</w:t>
        </w:r>
      </w:ins>
      <w:ins w:id="25" w:author="Microsoft Office User" w:date="2018-04-25T12:03:00Z">
        <w:r>
          <w:fldChar w:fldCharType="end"/>
        </w:r>
        <w:r>
          <w:t>. Model-predicted mercury deposition rates varied</w:t>
        </w:r>
        <w:r>
          <w:t xml:space="preserve"> </w:t>
        </w:r>
      </w:ins>
      <w:ins w:id="26" w:author="Microsoft Office User" w:date="2018-04-25T12:04:00Z">
        <w:r w:rsidR="00EA6E30">
          <w:t xml:space="preserve">among years (A), with two periods of increase – 1993 – 2004 and 2011 – 2016 </w:t>
        </w:r>
      </w:ins>
      <w:ins w:id="27" w:author="Microsoft Office User" w:date="2018-04-25T12:05:00Z">
        <w:r w:rsidR="00EA6E30">
          <w:t>–</w:t>
        </w:r>
      </w:ins>
      <w:ins w:id="28" w:author="Microsoft Office User" w:date="2018-04-25T12:04:00Z">
        <w:r w:rsidR="00EA6E30">
          <w:t xml:space="preserve"> </w:t>
        </w:r>
      </w:ins>
      <w:ins w:id="29" w:author="Microsoft Office User" w:date="2018-04-25T12:05:00Z">
        <w:r w:rsidR="00EA6E30">
          <w:t xml:space="preserve">and a single period of decline from 2005 – 2010. Deposition rates also varied among seasons (B), with deposition peaking in mid-summer. </w:t>
        </w:r>
      </w:ins>
    </w:p>
    <w:p w14:paraId="76DA1A38" w14:textId="401442C2" w:rsidR="00617C7B" w:rsidRPr="00617C7B" w:rsidRDefault="00617C7B" w:rsidP="00855BCB">
      <w:pPr>
        <w:pStyle w:val="NormalWeb"/>
        <w:spacing w:line="360" w:lineRule="auto"/>
        <w:rPr>
          <w:ins w:id="30" w:author="Microsoft Office User" w:date="2018-04-25T11:02:00Z"/>
          <w:sz w:val="22"/>
          <w:szCs w:val="22"/>
          <w:rPrChange w:id="31" w:author="Microsoft Office User" w:date="2018-04-25T11:02:00Z">
            <w:rPr>
              <w:ins w:id="32" w:author="Microsoft Office User" w:date="2018-04-25T11:02:00Z"/>
              <w:i/>
              <w:sz w:val="22"/>
              <w:szCs w:val="22"/>
            </w:rPr>
          </w:rPrChange>
        </w:rPr>
      </w:pPr>
    </w:p>
    <w:p w14:paraId="282CCBD5" w14:textId="77777777" w:rsidR="00617C7B" w:rsidRDefault="00617C7B" w:rsidP="00855BCB">
      <w:pPr>
        <w:pStyle w:val="NormalWeb"/>
        <w:spacing w:line="360" w:lineRule="auto"/>
        <w:rPr>
          <w:ins w:id="33" w:author="Microsoft Office User" w:date="2018-04-25T11:02:00Z"/>
          <w:i/>
          <w:sz w:val="22"/>
          <w:szCs w:val="22"/>
        </w:rPr>
      </w:pPr>
    </w:p>
    <w:p w14:paraId="587C486D" w14:textId="475F532D" w:rsidR="00855BCB" w:rsidRPr="0093040C" w:rsidRDefault="00855BCB" w:rsidP="0093040C">
      <w:pPr>
        <w:spacing w:after="240" w:line="360" w:lineRule="auto"/>
        <w:rPr>
          <w:ins w:id="34" w:author="Microsoft Office User" w:date="2018-04-26T14:51:00Z"/>
          <w:rFonts w:ascii="Times New Roman" w:eastAsia="Times New Roman" w:hAnsi="Times New Roman" w:cs="Times New Roman"/>
          <w:sz w:val="22"/>
          <w:szCs w:val="22"/>
          <w:rPrChange w:id="35" w:author="Microsoft Office User" w:date="2018-04-26T15:20:00Z">
            <w:rPr>
              <w:ins w:id="36" w:author="Microsoft Office User" w:date="2018-04-26T14:51:00Z"/>
              <w:sz w:val="22"/>
              <w:szCs w:val="22"/>
            </w:rPr>
          </w:rPrChange>
        </w:rPr>
        <w:pPrChange w:id="37" w:author="Microsoft Office User" w:date="2018-04-26T15:20:00Z">
          <w:pPr>
            <w:pStyle w:val="NormalWeb"/>
            <w:spacing w:line="360" w:lineRule="auto"/>
          </w:pPr>
        </w:pPrChange>
      </w:pPr>
      <w:r>
        <w:rPr>
          <w:i/>
          <w:sz w:val="22"/>
          <w:szCs w:val="22"/>
        </w:rPr>
        <w:t>Variation in blood Hg concentrations</w:t>
      </w:r>
      <w:r>
        <w:rPr>
          <w:i/>
          <w:sz w:val="22"/>
          <w:szCs w:val="22"/>
        </w:rPr>
        <w:br/>
      </w:r>
      <w:r>
        <w:rPr>
          <w:sz w:val="22"/>
          <w:szCs w:val="22"/>
        </w:rPr>
        <w:br/>
      </w:r>
      <w:r w:rsidRPr="00CD6476">
        <w:rPr>
          <w:sz w:val="22"/>
          <w:szCs w:val="22"/>
        </w:rPr>
        <w:t xml:space="preserve">The best-supported model (i.e., with the lowest </w:t>
      </w:r>
      <w:proofErr w:type="spellStart"/>
      <w:r w:rsidRPr="00CD6476">
        <w:rPr>
          <w:sz w:val="22"/>
          <w:szCs w:val="22"/>
        </w:rPr>
        <w:t>AICc</w:t>
      </w:r>
      <w:proofErr w:type="spellEnd"/>
      <w:r w:rsidRPr="00CD6476">
        <w:rPr>
          <w:sz w:val="22"/>
          <w:szCs w:val="22"/>
        </w:rPr>
        <w:t>) in the candidate set included an effect of sampling date, age, and sex of the individual.</w:t>
      </w:r>
      <w:ins w:id="38" w:author="Microsoft Office User" w:date="2018-04-26T15:19:00Z">
        <w:r w:rsidR="0093040C" w:rsidRPr="0093040C">
          <w:rPr>
            <w:rFonts w:ascii="Times New Roman" w:eastAsia="Times New Roman" w:hAnsi="Times New Roman" w:cs="Times New Roman"/>
            <w:sz w:val="22"/>
            <w:szCs w:val="22"/>
          </w:rPr>
          <w:t xml:space="preserve"> </w:t>
        </w:r>
      </w:ins>
      <w:ins w:id="39" w:author="Microsoft Office User" w:date="2018-04-26T15:20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>F</w:t>
        </w:r>
      </w:ins>
      <w:ins w:id="40" w:author="Microsoft Office User" w:date="2018-04-26T15:19:00Z">
        <w:r w:rsidR="0093040C" w:rsidRPr="00D07F82">
          <w:rPr>
            <w:rFonts w:ascii="Times New Roman" w:eastAsia="Times New Roman" w:hAnsi="Times New Roman" w:cs="Times New Roman"/>
            <w:sz w:val="22"/>
            <w:szCs w:val="22"/>
          </w:rPr>
          <w:t>ixed-effects in th</w:t>
        </w:r>
        <w:r w:rsidR="0093040C">
          <w:rPr>
            <w:rFonts w:ascii="Times New Roman" w:eastAsia="Times New Roman" w:hAnsi="Times New Roman" w:cs="Times New Roman"/>
            <w:sz w:val="22"/>
            <w:szCs w:val="22"/>
          </w:rPr>
          <w:t xml:space="preserve">e </w:t>
        </w:r>
      </w:ins>
      <w:ins w:id="41" w:author="Microsoft Office User" w:date="2018-04-26T15:20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 xml:space="preserve">best </w:t>
        </w:r>
      </w:ins>
      <w:ins w:id="42" w:author="Microsoft Office User" w:date="2018-04-26T15:19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 xml:space="preserve">model </w:t>
        </w:r>
      </w:ins>
      <w:ins w:id="43" w:author="Microsoft Office User" w:date="2018-04-26T15:20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>explained</w:t>
        </w:r>
      </w:ins>
      <w:ins w:id="44" w:author="Microsoft Office User" w:date="2018-04-26T15:19:00Z">
        <w:r w:rsidR="0093040C" w:rsidRPr="00D07F82">
          <w:rPr>
            <w:rFonts w:ascii="Times New Roman" w:eastAsia="Times New Roman" w:hAnsi="Times New Roman" w:cs="Times New Roman"/>
            <w:sz w:val="22"/>
            <w:szCs w:val="22"/>
          </w:rPr>
          <w:t xml:space="preserve"> ~38% o</w:t>
        </w:r>
        <w:r w:rsidR="0093040C">
          <w:rPr>
            <w:rFonts w:ascii="Times New Roman" w:eastAsia="Times New Roman" w:hAnsi="Times New Roman" w:cs="Times New Roman"/>
            <w:sz w:val="22"/>
            <w:szCs w:val="22"/>
          </w:rPr>
          <w:t xml:space="preserve">f the </w:t>
        </w:r>
      </w:ins>
      <w:ins w:id="45" w:author="Microsoft Office User" w:date="2018-04-26T15:20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 xml:space="preserve">observed </w:t>
        </w:r>
      </w:ins>
      <w:ins w:id="46" w:author="Microsoft Office User" w:date="2018-04-26T15:19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>variation in blood Hg</w:t>
        </w:r>
        <w:r w:rsidR="0093040C">
          <w:rPr>
            <w:rFonts w:ascii="Times New Roman" w:eastAsia="Times New Roman" w:hAnsi="Times New Roman" w:cs="Times New Roman"/>
            <w:sz w:val="22"/>
            <w:szCs w:val="22"/>
          </w:rPr>
          <w:t xml:space="preserve"> levels</w:t>
        </w:r>
      </w:ins>
      <w:ins w:id="47" w:author="Microsoft Office User" w:date="2018-04-26T15:20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>, and</w:t>
        </w:r>
      </w:ins>
      <w:ins w:id="48" w:author="Microsoft Office User" w:date="2018-04-26T15:19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 xml:space="preserve"> </w:t>
        </w:r>
      </w:ins>
      <w:ins w:id="49" w:author="Microsoft Office User" w:date="2018-04-26T15:20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>t</w:t>
        </w:r>
      </w:ins>
      <w:ins w:id="50" w:author="Microsoft Office User" w:date="2018-04-26T15:19:00Z">
        <w:r w:rsidR="0093040C" w:rsidRPr="00D07F82">
          <w:rPr>
            <w:rFonts w:ascii="Times New Roman" w:eastAsia="Times New Roman" w:hAnsi="Times New Roman" w:cs="Times New Roman"/>
            <w:sz w:val="22"/>
            <w:szCs w:val="22"/>
          </w:rPr>
          <w:t>he fixe</w:t>
        </w:r>
        <w:r w:rsidR="0093040C">
          <w:rPr>
            <w:rFonts w:ascii="Times New Roman" w:eastAsia="Times New Roman" w:hAnsi="Times New Roman" w:cs="Times New Roman"/>
            <w:sz w:val="22"/>
            <w:szCs w:val="22"/>
          </w:rPr>
          <w:t xml:space="preserve">d- and random-effects together </w:t>
        </w:r>
        <w:r w:rsidR="0093040C" w:rsidRPr="00D07F82">
          <w:rPr>
            <w:rFonts w:ascii="Times New Roman" w:eastAsia="Times New Roman" w:hAnsi="Times New Roman" w:cs="Times New Roman"/>
            <w:sz w:val="22"/>
            <w:szCs w:val="22"/>
          </w:rPr>
          <w:t>explain</w:t>
        </w:r>
      </w:ins>
      <w:ins w:id="51" w:author="Microsoft Office User" w:date="2018-04-26T15:20:00Z">
        <w:r w:rsidR="0093040C">
          <w:rPr>
            <w:rFonts w:ascii="Times New Roman" w:eastAsia="Times New Roman" w:hAnsi="Times New Roman" w:cs="Times New Roman"/>
            <w:sz w:val="22"/>
            <w:szCs w:val="22"/>
          </w:rPr>
          <w:t>ed</w:t>
        </w:r>
      </w:ins>
      <w:ins w:id="52" w:author="Microsoft Office User" w:date="2018-04-26T15:19:00Z">
        <w:r w:rsidR="0093040C" w:rsidRPr="00D07F82">
          <w:rPr>
            <w:rFonts w:ascii="Times New Roman" w:eastAsia="Times New Roman" w:hAnsi="Times New Roman" w:cs="Times New Roman"/>
            <w:sz w:val="22"/>
            <w:szCs w:val="22"/>
          </w:rPr>
          <w:t xml:space="preserve"> ~65% of the variation. </w:t>
        </w:r>
      </w:ins>
      <w:del w:id="53" w:author="Microsoft Office User" w:date="2018-04-26T15:19:00Z">
        <w:r w:rsidRPr="00CD6476" w:rsidDel="0093040C">
          <w:rPr>
            <w:sz w:val="22"/>
            <w:szCs w:val="22"/>
          </w:rPr>
          <w:delText xml:space="preserve"> </w:delText>
        </w:r>
      </w:del>
      <w:r w:rsidRPr="00CD6476">
        <w:rPr>
          <w:sz w:val="22"/>
          <w:szCs w:val="22"/>
        </w:rPr>
        <w:t>The data did not support an effect</w:t>
      </w:r>
      <w:r>
        <w:rPr>
          <w:sz w:val="22"/>
          <w:szCs w:val="22"/>
        </w:rPr>
        <w:t xml:space="preserve"> of species (Table 1; </w:t>
      </w:r>
      <w:r w:rsidRPr="00CD6476">
        <w:rPr>
          <w:sz w:val="22"/>
          <w:szCs w:val="22"/>
        </w:rPr>
        <w:t>delta AIC = 2.02)</w:t>
      </w:r>
      <w:del w:id="54" w:author="Microsoft Office User" w:date="2018-04-25T10:48:00Z">
        <w:r w:rsidDel="00971CDB">
          <w:rPr>
            <w:sz w:val="22"/>
            <w:szCs w:val="22"/>
          </w:rPr>
          <w:delText xml:space="preserve">, </w:delText>
        </w:r>
      </w:del>
      <w:del w:id="55" w:author="Microsoft Office User" w:date="2018-04-25T10:46:00Z">
        <w:r w:rsidDel="00971CDB">
          <w:rPr>
            <w:rFonts w:ascii="Times New Roman" w:hAnsi="Times New Roman"/>
            <w:sz w:val="22"/>
            <w:szCs w:val="22"/>
          </w:rPr>
          <w:delText>either overall or among age and sex cohorts,</w:delText>
        </w:r>
        <w:r w:rsidDel="00971CDB">
          <w:rPr>
            <w:sz w:val="22"/>
            <w:szCs w:val="22"/>
          </w:rPr>
          <w:delText xml:space="preserve"> </w:delText>
        </w:r>
      </w:del>
      <w:del w:id="56" w:author="Microsoft Office User" w:date="2018-04-25T10:48:00Z">
        <w:r w:rsidDel="00971CDB">
          <w:rPr>
            <w:sz w:val="22"/>
            <w:szCs w:val="22"/>
          </w:rPr>
          <w:delText>so we combined data for both Bicknell’s and Swainson’s thrush</w:delText>
        </w:r>
        <w:r w:rsidRPr="00CD6476" w:rsidDel="00971CDB">
          <w:rPr>
            <w:sz w:val="22"/>
            <w:szCs w:val="22"/>
          </w:rPr>
          <w:delText xml:space="preserve">. </w:delText>
        </w:r>
      </w:del>
      <w:ins w:id="57" w:author="Microsoft Office User" w:date="2018-04-25T10:48:00Z">
        <w:r w:rsidR="00971CDB">
          <w:rPr>
            <w:sz w:val="22"/>
            <w:szCs w:val="22"/>
          </w:rPr>
          <w:t xml:space="preserve">. </w:t>
        </w:r>
      </w:ins>
      <w:ins w:id="58" w:author="Microsoft Office User" w:date="2018-04-26T11:42:00Z">
        <w:r w:rsidR="00392F51">
          <w:rPr>
            <w:sz w:val="22"/>
            <w:szCs w:val="22"/>
          </w:rPr>
          <w:t>Although blood Hg concentrations varied among years, we</w:t>
        </w:r>
      </w:ins>
      <w:del w:id="59" w:author="Microsoft Office User" w:date="2018-04-25T12:07:00Z">
        <w:r w:rsidRPr="00CD6476" w:rsidDel="00EA6E30">
          <w:rPr>
            <w:sz w:val="22"/>
            <w:szCs w:val="22"/>
          </w:rPr>
          <w:delText>We</w:delText>
        </w:r>
      </w:del>
      <w:r w:rsidRPr="00CD6476">
        <w:rPr>
          <w:sz w:val="22"/>
          <w:szCs w:val="22"/>
        </w:rPr>
        <w:t xml:space="preserve"> found no evidence</w:t>
      </w:r>
      <w:ins w:id="60" w:author="Microsoft Office User" w:date="2018-04-26T11:42:00Z">
        <w:r w:rsidR="00392F51">
          <w:rPr>
            <w:sz w:val="22"/>
            <w:szCs w:val="22"/>
          </w:rPr>
          <w:t xml:space="preserve"> </w:t>
        </w:r>
      </w:ins>
      <w:del w:id="61" w:author="Microsoft Office User" w:date="2018-04-26T11:42:00Z">
        <w:r w:rsidRPr="00CD6476" w:rsidDel="00392F51">
          <w:rPr>
            <w:sz w:val="22"/>
            <w:szCs w:val="22"/>
          </w:rPr>
          <w:delText xml:space="preserve">, either, </w:delText>
        </w:r>
      </w:del>
      <w:r w:rsidRPr="00CD6476">
        <w:rPr>
          <w:sz w:val="22"/>
          <w:szCs w:val="22"/>
        </w:rPr>
        <w:t>for any</w:t>
      </w:r>
      <w:r>
        <w:rPr>
          <w:sz w:val="22"/>
          <w:szCs w:val="22"/>
        </w:rPr>
        <w:t xml:space="preserve"> temporal trend</w:t>
      </w:r>
      <w:ins w:id="62" w:author="Microsoft Office User" w:date="2018-04-26T15:16:00Z">
        <w:r w:rsidR="0093040C">
          <w:rPr>
            <w:sz w:val="22"/>
            <w:szCs w:val="22"/>
          </w:rPr>
          <w:t xml:space="preserve"> across years</w:t>
        </w:r>
      </w:ins>
      <w:ins w:id="63" w:author="Microsoft Office User" w:date="2018-04-26T15:11:00Z">
        <w:r w:rsidR="00B20416">
          <w:rPr>
            <w:sz w:val="22"/>
            <w:szCs w:val="22"/>
          </w:rPr>
          <w:t xml:space="preserve">. </w:t>
        </w:r>
      </w:ins>
      <w:ins w:id="64" w:author="Microsoft Office User" w:date="2018-04-26T15:17:00Z">
        <w:r w:rsidR="0093040C">
          <w:rPr>
            <w:sz w:val="22"/>
            <w:szCs w:val="22"/>
          </w:rPr>
          <w:t>Although annual variation in blood Hg concentration was evident, a</w:t>
        </w:r>
      </w:ins>
      <w:ins w:id="65" w:author="Microsoft Office User" w:date="2018-04-26T15:16:00Z">
        <w:r w:rsidR="0093040C">
          <w:rPr>
            <w:sz w:val="22"/>
            <w:szCs w:val="22"/>
          </w:rPr>
          <w:t xml:space="preserve">dding a linear annual trend to the best model produced a negligibly higher model likelihood </w:t>
        </w:r>
      </w:ins>
      <w:del w:id="66" w:author="Microsoft Office User" w:date="2018-04-26T15:16:00Z">
        <w:r w:rsidDel="0093040C">
          <w:rPr>
            <w:sz w:val="22"/>
            <w:szCs w:val="22"/>
          </w:rPr>
          <w:delText xml:space="preserve"> </w:delText>
        </w:r>
      </w:del>
      <w:del w:id="67" w:author="Microsoft Office User" w:date="2018-04-26T11:42:00Z">
        <w:r w:rsidDel="00392F51">
          <w:rPr>
            <w:sz w:val="22"/>
            <w:szCs w:val="22"/>
          </w:rPr>
          <w:delText>in blood Hg</w:delText>
        </w:r>
        <w:r w:rsidRPr="00CD6476" w:rsidDel="00392F51">
          <w:rPr>
            <w:sz w:val="22"/>
            <w:szCs w:val="22"/>
          </w:rPr>
          <w:delText xml:space="preserve"> concentration</w:delText>
        </w:r>
      </w:del>
      <w:del w:id="68" w:author="Microsoft Office User" w:date="2018-04-25T10:51:00Z">
        <w:r w:rsidRPr="00CD6476" w:rsidDel="00971CDB">
          <w:rPr>
            <w:sz w:val="22"/>
            <w:szCs w:val="22"/>
          </w:rPr>
          <w:delText>; the model with a term for “year” had only a sl</w:delText>
        </w:r>
        <w:r w:rsidDel="00971CDB">
          <w:rPr>
            <w:sz w:val="22"/>
            <w:szCs w:val="22"/>
          </w:rPr>
          <w:delText>ightly higher log-likelihood</w:delText>
        </w:r>
      </w:del>
      <w:del w:id="69" w:author="Microsoft Office User" w:date="2018-04-26T11:42:00Z">
        <w:r w:rsidDel="00392F51">
          <w:rPr>
            <w:sz w:val="22"/>
            <w:szCs w:val="22"/>
          </w:rPr>
          <w:delText xml:space="preserve"> </w:delText>
        </w:r>
      </w:del>
      <w:r>
        <w:rPr>
          <w:sz w:val="22"/>
          <w:szCs w:val="22"/>
        </w:rPr>
        <w:t>(Table 1</w:t>
      </w:r>
      <w:ins w:id="70" w:author="Microsoft Office User" w:date="2018-04-25T10:53:00Z">
        <w:r w:rsidR="00971CDB">
          <w:rPr>
            <w:sz w:val="22"/>
            <w:szCs w:val="22"/>
          </w:rPr>
          <w:t xml:space="preserve">, Fig. </w:t>
        </w:r>
      </w:ins>
      <w:ins w:id="71" w:author="Microsoft Office User" w:date="2018-04-25T11:07:00Z">
        <w:r w:rsidR="00617C7B">
          <w:rPr>
            <w:sz w:val="22"/>
            <w:szCs w:val="22"/>
          </w:rPr>
          <w:t>2</w:t>
        </w:r>
      </w:ins>
      <w:r w:rsidRPr="00CD6476">
        <w:rPr>
          <w:sz w:val="22"/>
          <w:szCs w:val="22"/>
        </w:rPr>
        <w:t>)</w:t>
      </w:r>
      <w:ins w:id="72" w:author="Microsoft Office User" w:date="2018-04-25T10:53:00Z">
        <w:r w:rsidR="00971CDB">
          <w:rPr>
            <w:sz w:val="22"/>
            <w:szCs w:val="22"/>
          </w:rPr>
          <w:t>.</w:t>
        </w:r>
      </w:ins>
      <w:ins w:id="73" w:author="Microsoft Office User" w:date="2018-04-25T10:52:00Z">
        <w:r w:rsidR="00971CDB">
          <w:rPr>
            <w:sz w:val="22"/>
            <w:szCs w:val="22"/>
          </w:rPr>
          <w:t xml:space="preserve"> </w:t>
        </w:r>
      </w:ins>
      <w:del w:id="74" w:author="Microsoft Office User" w:date="2018-04-25T10:52:00Z">
        <w:r w:rsidRPr="00CD6476" w:rsidDel="00971CDB">
          <w:rPr>
            <w:sz w:val="22"/>
            <w:szCs w:val="22"/>
          </w:rPr>
          <w:delText xml:space="preserve">. </w:delText>
        </w:r>
      </w:del>
      <w:ins w:id="75" w:author="Microsoft Office User" w:date="2018-04-25T10:51:00Z">
        <w:r w:rsidR="00971CDB">
          <w:rPr>
            <w:sz w:val="22"/>
            <w:szCs w:val="22"/>
          </w:rPr>
          <w:t xml:space="preserve"> </w:t>
        </w:r>
      </w:ins>
      <w:r w:rsidRPr="00CD6476">
        <w:rPr>
          <w:sz w:val="22"/>
          <w:szCs w:val="22"/>
        </w:rPr>
        <w:t xml:space="preserve">Finally, </w:t>
      </w:r>
      <w:ins w:id="76" w:author="Microsoft Office User" w:date="2018-04-25T12:07:00Z">
        <w:r w:rsidR="00EA6E30">
          <w:rPr>
            <w:sz w:val="22"/>
            <w:szCs w:val="22"/>
          </w:rPr>
          <w:t xml:space="preserve">despite substantial </w:t>
        </w:r>
      </w:ins>
      <w:ins w:id="77" w:author="Microsoft Office User" w:date="2018-04-26T11:42:00Z">
        <w:r w:rsidR="00B67023">
          <w:rPr>
            <w:sz w:val="22"/>
            <w:szCs w:val="22"/>
          </w:rPr>
          <w:t xml:space="preserve">inter-annual </w:t>
        </w:r>
      </w:ins>
      <w:ins w:id="78" w:author="Microsoft Office User" w:date="2018-04-25T12:07:00Z">
        <w:r w:rsidR="00EA6E30">
          <w:rPr>
            <w:sz w:val="22"/>
            <w:szCs w:val="22"/>
          </w:rPr>
          <w:t xml:space="preserve">variation in rates of atmospheric deposition of mercury, </w:t>
        </w:r>
      </w:ins>
      <w:del w:id="79" w:author="Microsoft Office User" w:date="2018-04-25T11:00:00Z">
        <w:r w:rsidRPr="00CD6476" w:rsidDel="00617C7B">
          <w:rPr>
            <w:sz w:val="22"/>
            <w:szCs w:val="22"/>
          </w:rPr>
          <w:delText>none of the models that included an effect of</w:delText>
        </w:r>
      </w:del>
      <w:ins w:id="80" w:author="Microsoft Office User" w:date="2018-04-25T11:00:00Z">
        <w:r w:rsidR="00617C7B">
          <w:rPr>
            <w:sz w:val="22"/>
            <w:szCs w:val="22"/>
          </w:rPr>
          <w:t>we found no evidence that</w:t>
        </w:r>
      </w:ins>
      <w:r w:rsidRPr="00CD6476">
        <w:rPr>
          <w:sz w:val="22"/>
          <w:szCs w:val="22"/>
        </w:rPr>
        <w:t xml:space="preserve"> </w:t>
      </w:r>
      <w:ins w:id="81" w:author="Microsoft Office User" w:date="2018-04-25T11:00:00Z">
        <w:r w:rsidR="00617C7B">
          <w:rPr>
            <w:sz w:val="22"/>
            <w:szCs w:val="22"/>
          </w:rPr>
          <w:t xml:space="preserve">the </w:t>
        </w:r>
      </w:ins>
      <w:del w:id="82" w:author="Microsoft Office User" w:date="2018-04-25T11:00:00Z">
        <w:r w:rsidRPr="00CD6476" w:rsidDel="00617C7B">
          <w:rPr>
            <w:sz w:val="22"/>
            <w:szCs w:val="22"/>
          </w:rPr>
          <w:delText xml:space="preserve">atmospheric deposition </w:delText>
        </w:r>
      </w:del>
      <w:r w:rsidRPr="00CD6476">
        <w:rPr>
          <w:sz w:val="22"/>
          <w:szCs w:val="22"/>
        </w:rPr>
        <w:t>ra</w:t>
      </w:r>
      <w:ins w:id="83" w:author="Microsoft Office User" w:date="2018-04-25T11:00:00Z">
        <w:r w:rsidR="00617C7B">
          <w:rPr>
            <w:sz w:val="22"/>
            <w:szCs w:val="22"/>
          </w:rPr>
          <w:t xml:space="preserve">te </w:t>
        </w:r>
      </w:ins>
      <w:ins w:id="84" w:author="Microsoft Office User" w:date="2018-04-25T11:01:00Z">
        <w:r w:rsidR="00617C7B">
          <w:rPr>
            <w:sz w:val="22"/>
            <w:szCs w:val="22"/>
          </w:rPr>
          <w:t>of mercury deposition influenced variation in blood-mercury concentrations of thrushes</w:t>
        </w:r>
      </w:ins>
      <w:del w:id="85" w:author="Microsoft Office User" w:date="2018-04-25T11:00:00Z">
        <w:r w:rsidRPr="00CD6476" w:rsidDel="00617C7B">
          <w:rPr>
            <w:sz w:val="22"/>
            <w:szCs w:val="22"/>
          </w:rPr>
          <w:delText xml:space="preserve">te </w:delText>
        </w:r>
      </w:del>
      <w:del w:id="86" w:author="Microsoft Office User" w:date="2018-04-25T11:01:00Z">
        <w:r w:rsidRPr="00CD6476" w:rsidDel="00617C7B">
          <w:rPr>
            <w:sz w:val="22"/>
            <w:szCs w:val="22"/>
          </w:rPr>
          <w:delText>(6-month dep, 1-year dep, 2-year dep, or 3-year dep)</w:delText>
        </w:r>
      </w:del>
      <w:r w:rsidRPr="00CD6476">
        <w:rPr>
          <w:sz w:val="22"/>
          <w:szCs w:val="22"/>
        </w:rPr>
        <w:t xml:space="preserve"> </w:t>
      </w:r>
      <w:del w:id="87" w:author="Microsoft Office User" w:date="2018-04-25T11:01:00Z">
        <w:r w:rsidRPr="00CD6476" w:rsidDel="00617C7B">
          <w:rPr>
            <w:sz w:val="22"/>
            <w:szCs w:val="22"/>
          </w:rPr>
          <w:delText>performed substantially better than the simpler model</w:delText>
        </w:r>
        <w:r w:rsidDel="00617C7B">
          <w:rPr>
            <w:sz w:val="22"/>
            <w:szCs w:val="22"/>
          </w:rPr>
          <w:delText xml:space="preserve"> </w:delText>
        </w:r>
      </w:del>
      <w:r>
        <w:rPr>
          <w:sz w:val="22"/>
          <w:szCs w:val="22"/>
        </w:rPr>
        <w:t>(Table 1)</w:t>
      </w:r>
      <w:r w:rsidRPr="00CD6476">
        <w:rPr>
          <w:sz w:val="22"/>
          <w:szCs w:val="22"/>
        </w:rPr>
        <w:t>.</w:t>
      </w:r>
    </w:p>
    <w:p w14:paraId="4AD0A36B" w14:textId="380260C4" w:rsidR="009C576F" w:rsidRDefault="009C576F" w:rsidP="009C576F">
      <w:pPr>
        <w:spacing w:line="480" w:lineRule="auto"/>
        <w:rPr>
          <w:ins w:id="88" w:author="Microsoft Office User" w:date="2018-04-26T14:51:00Z"/>
          <w:rFonts w:ascii="Times New Roman" w:eastAsia="Times New Roman" w:hAnsi="Times New Roman" w:cs="Times New Roman"/>
        </w:rPr>
      </w:pPr>
      <w:ins w:id="89" w:author="Microsoft Office User" w:date="2018-04-26T14:51:00Z">
        <w:r>
          <w:rPr>
            <w:rFonts w:ascii="Times New Roman" w:eastAsia="Times New Roman" w:hAnsi="Times New Roman" w:cs="Times New Roman"/>
          </w:rPr>
          <w:t xml:space="preserve">Table 1. Model selection results for </w:t>
        </w:r>
        <w:r>
          <w:rPr>
            <w:rFonts w:ascii="Times New Roman" w:eastAsia="Times New Roman" w:hAnsi="Times New Roman" w:cs="Times New Roman"/>
          </w:rPr>
          <w:t xml:space="preserve">blood Hg concentrations in the blood of </w:t>
        </w:r>
      </w:ins>
      <w:proofErr w:type="spellStart"/>
      <w:ins w:id="90" w:author="Microsoft Office User" w:date="2018-04-26T14:52:00Z">
        <w:r>
          <w:t>of</w:t>
        </w:r>
        <w:proofErr w:type="spellEnd"/>
        <w:r>
          <w:t xml:space="preserve"> Bicknell's</w:t>
        </w:r>
        <w:r>
          <w:t xml:space="preserve"> </w:t>
        </w:r>
        <w:proofErr w:type="spellStart"/>
        <w:r>
          <w:t>Thush</w:t>
        </w:r>
        <w:proofErr w:type="spellEnd"/>
        <w:r>
          <w:t xml:space="preserve"> (</w:t>
        </w:r>
        <w:proofErr w:type="spellStart"/>
        <w:r>
          <w:t>Catharus</w:t>
        </w:r>
        <w:proofErr w:type="spellEnd"/>
        <w:r>
          <w:t xml:space="preserve"> </w:t>
        </w:r>
        <w:proofErr w:type="spellStart"/>
        <w:r>
          <w:t>bicknelli</w:t>
        </w:r>
        <w:proofErr w:type="spellEnd"/>
        <w:r>
          <w:t xml:space="preserve">) and </w:t>
        </w:r>
        <w:proofErr w:type="spellStart"/>
        <w:r>
          <w:t>Swainson’s</w:t>
        </w:r>
        <w:proofErr w:type="spellEnd"/>
        <w:r>
          <w:t xml:space="preserve"> Thrush (</w:t>
        </w:r>
        <w:proofErr w:type="spellStart"/>
        <w:r>
          <w:t>Catharus</w:t>
        </w:r>
        <w:proofErr w:type="spellEnd"/>
        <w:r>
          <w:t xml:space="preserve"> </w:t>
        </w:r>
        <w:proofErr w:type="spellStart"/>
        <w:r>
          <w:t>ustulatus</w:t>
        </w:r>
        <w:proofErr w:type="spellEnd"/>
        <w:r>
          <w:t>) sampled on Mount Mansfield, Vermont, USA</w:t>
        </w:r>
        <w:r>
          <w:rPr>
            <w:rFonts w:ascii="Times New Roman" w:eastAsia="Times New Roman" w:hAnsi="Times New Roman" w:cs="Times New Roman"/>
          </w:rPr>
          <w:t xml:space="preserve"> between </w:t>
        </w:r>
      </w:ins>
      <w:ins w:id="91" w:author="Microsoft Office User" w:date="2018-04-26T14:53:00Z">
        <w:r>
          <w:rPr>
            <w:rFonts w:ascii="Times New Roman" w:eastAsia="Times New Roman" w:hAnsi="Times New Roman" w:cs="Times New Roman"/>
          </w:rPr>
          <w:t xml:space="preserve">2000 and 2017. </w:t>
        </w:r>
      </w:ins>
      <w:ins w:id="92" w:author="Microsoft Office User" w:date="2018-04-26T14:51:00Z">
        <w:r>
          <w:rPr>
            <w:rFonts w:ascii="Times New Roman" w:eastAsia="Times New Roman" w:hAnsi="Times New Roman" w:cs="Times New Roman"/>
          </w:rPr>
          <w:t xml:space="preserve"> </w:t>
        </w:r>
      </w:ins>
    </w:p>
    <w:tbl>
      <w:tblPr>
        <w:tblW w:w="10695" w:type="dxa"/>
        <w:tblInd w:w="93" w:type="dxa"/>
        <w:tblLayout w:type="fixed"/>
        <w:tblLook w:val="0400" w:firstRow="0" w:lastRow="0" w:firstColumn="0" w:lastColumn="0" w:noHBand="0" w:noVBand="1"/>
        <w:tblPrChange w:id="93" w:author="Microsoft Office User" w:date="2018-04-26T15:13:00Z">
          <w:tblPr>
            <w:tblW w:w="9510" w:type="dxa"/>
            <w:tblInd w:w="93" w:type="dxa"/>
            <w:tblLayout w:type="fixed"/>
            <w:tblLook w:val="0400" w:firstRow="0" w:lastRow="0" w:firstColumn="0" w:lastColumn="0" w:noHBand="0" w:noVBand="1"/>
          </w:tblPr>
        </w:tblPrChange>
      </w:tblPr>
      <w:tblGrid>
        <w:gridCol w:w="1185"/>
        <w:gridCol w:w="3345"/>
        <w:gridCol w:w="795"/>
        <w:gridCol w:w="1260"/>
        <w:gridCol w:w="1110"/>
        <w:gridCol w:w="900"/>
        <w:gridCol w:w="1200"/>
        <w:gridCol w:w="900"/>
        <w:tblGridChange w:id="94">
          <w:tblGrid>
            <w:gridCol w:w="1185"/>
            <w:gridCol w:w="3345"/>
            <w:gridCol w:w="795"/>
            <w:gridCol w:w="1185"/>
            <w:gridCol w:w="1185"/>
            <w:gridCol w:w="900"/>
            <w:gridCol w:w="1200"/>
            <w:gridCol w:w="900"/>
          </w:tblGrid>
        </w:tblGridChange>
      </w:tblGrid>
      <w:tr w:rsidR="00B20416" w14:paraId="2FA652B7" w14:textId="77777777" w:rsidTr="00B20416">
        <w:trPr>
          <w:gridAfter w:val="1"/>
          <w:wAfter w:w="900" w:type="dxa"/>
          <w:trHeight w:val="320"/>
          <w:ins w:id="95" w:author="Microsoft Office User" w:date="2018-04-26T14:51:00Z"/>
          <w:trPrChange w:id="96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tcPrChange w:id="97" w:author="Microsoft Office User" w:date="2018-04-26T15:13:00Z">
              <w:tcPr>
                <w:tcW w:w="4530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411A2CF8" w14:textId="77777777" w:rsidR="00B20416" w:rsidRDefault="00B20416" w:rsidP="00E86A75">
            <w:pPr>
              <w:spacing w:line="480" w:lineRule="auto"/>
              <w:rPr>
                <w:ins w:id="98" w:author="Microsoft Office User" w:date="2018-04-26T14:51:00Z"/>
                <w:rFonts w:ascii="Times New Roman" w:eastAsia="Times New Roman" w:hAnsi="Times New Roman" w:cs="Times New Roman"/>
              </w:rPr>
            </w:pPr>
            <w:ins w:id="99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Model</w:t>
              </w:r>
            </w:ins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tcPrChange w:id="100" w:author="Microsoft Office User" w:date="2018-04-26T15:13:00Z">
              <w:tcPr>
                <w:tcW w:w="795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243BEB8E" w14:textId="77777777" w:rsidR="00B20416" w:rsidRDefault="00B20416" w:rsidP="00E86A75">
            <w:pPr>
              <w:spacing w:line="480" w:lineRule="auto"/>
              <w:jc w:val="center"/>
              <w:rPr>
                <w:ins w:id="101" w:author="Microsoft Office User" w:date="2018-04-26T14:51:00Z"/>
                <w:rFonts w:ascii="Times New Roman" w:eastAsia="Times New Roman" w:hAnsi="Times New Roman" w:cs="Times New Roman"/>
              </w:rPr>
            </w:pPr>
            <w:proofErr w:type="spellStart"/>
            <w:ins w:id="102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nPars</w:t>
              </w:r>
              <w:proofErr w:type="spellEnd"/>
            </w:ins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PrChange w:id="103" w:author="Microsoft Office User" w:date="2018-04-26T15:13:00Z">
              <w:tcPr>
                <w:tcW w:w="1185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nil"/>
                </w:tcBorders>
                <w:shd w:val="clear" w:color="auto" w:fill="FFFFFF"/>
              </w:tcPr>
            </w:tcPrChange>
          </w:tcPr>
          <w:p w14:paraId="048F944F" w14:textId="2CEC273A" w:rsidR="00B20416" w:rsidRDefault="00B20416" w:rsidP="00E86A75">
            <w:pPr>
              <w:spacing w:line="480" w:lineRule="auto"/>
              <w:jc w:val="center"/>
              <w:rPr>
                <w:ins w:id="104" w:author="Microsoft Office User" w:date="2018-04-26T15:12:00Z"/>
                <w:rFonts w:ascii="Times New Roman" w:eastAsia="Times New Roman" w:hAnsi="Times New Roman" w:cs="Times New Roman"/>
              </w:rPr>
            </w:pPr>
            <w:ins w:id="105" w:author="Microsoft Office User" w:date="2018-04-26T15:12:00Z">
              <w:r>
                <w:rPr>
                  <w:rFonts w:ascii="Times New Roman" w:eastAsia="Times New Roman" w:hAnsi="Times New Roman" w:cs="Times New Roman"/>
                </w:rPr>
                <w:t>Log likelihood</w:t>
              </w:r>
            </w:ins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tcPrChange w:id="106" w:author="Microsoft Office User" w:date="2018-04-26T15:13:00Z">
              <w:tcPr>
                <w:tcW w:w="1185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08647045" w14:textId="60324BB7" w:rsidR="00B20416" w:rsidRPr="00792E0A" w:rsidRDefault="00B20416" w:rsidP="00E86A75">
            <w:pPr>
              <w:spacing w:line="480" w:lineRule="auto"/>
              <w:jc w:val="center"/>
              <w:rPr>
                <w:ins w:id="107" w:author="Microsoft Office User" w:date="2018-04-26T14:51:00Z"/>
                <w:rFonts w:ascii="Times New Roman" w:eastAsia="Times New Roman" w:hAnsi="Times New Roman" w:cs="Times New Roman"/>
                <w:vertAlign w:val="superscript"/>
                <w:rPrChange w:id="108" w:author="Microsoft Office User" w:date="2018-04-26T15:01:00Z">
                  <w:rPr>
                    <w:ins w:id="109" w:author="Microsoft Office User" w:date="2018-04-26T14:51:00Z"/>
                    <w:rFonts w:ascii="Times New Roman" w:eastAsia="Times New Roman" w:hAnsi="Times New Roman" w:cs="Times New Roman"/>
                  </w:rPr>
                </w:rPrChange>
              </w:rPr>
            </w:pPr>
            <w:ins w:id="110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∆AIC</w:t>
              </w:r>
            </w:ins>
            <w:ins w:id="111" w:author="Microsoft Office User" w:date="2018-04-26T15:0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1</w:t>
              </w:r>
            </w:ins>
            <w:ins w:id="112" w:author="Microsoft Office User" w:date="2018-04-26T15:08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1</w:t>
              </w:r>
            </w:ins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tcPrChange w:id="113" w:author="Microsoft Office User" w:date="2018-04-26T15:13:00Z">
              <w:tcPr>
                <w:tcW w:w="900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1033BC1E" w14:textId="77777777" w:rsidR="00B20416" w:rsidRDefault="00B20416" w:rsidP="00E86A75">
            <w:pPr>
              <w:spacing w:line="480" w:lineRule="auto"/>
              <w:jc w:val="center"/>
              <w:rPr>
                <w:ins w:id="114" w:author="Microsoft Office User" w:date="2018-04-26T14:51:00Z"/>
                <w:rFonts w:ascii="Times New Roman" w:eastAsia="Times New Roman" w:hAnsi="Times New Roman" w:cs="Times New Roman"/>
              </w:rPr>
            </w:pPr>
            <w:proofErr w:type="spellStart"/>
            <w:ins w:id="115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AICwt</w:t>
              </w:r>
              <w:proofErr w:type="spellEnd"/>
            </w:ins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tcPrChange w:id="116" w:author="Microsoft Office User" w:date="2018-04-26T15:13:00Z">
              <w:tcPr>
                <w:tcW w:w="1200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2BC49574" w14:textId="77777777" w:rsidR="00B20416" w:rsidRDefault="00B20416" w:rsidP="00E86A75">
            <w:pPr>
              <w:spacing w:line="480" w:lineRule="auto"/>
              <w:jc w:val="center"/>
              <w:rPr>
                <w:ins w:id="117" w:author="Microsoft Office User" w:date="2018-04-26T14:51:00Z"/>
                <w:rFonts w:ascii="Times New Roman" w:eastAsia="Times New Roman" w:hAnsi="Times New Roman" w:cs="Times New Roman"/>
              </w:rPr>
            </w:pPr>
            <w:proofErr w:type="spellStart"/>
            <w:ins w:id="118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cumltvWt</w:t>
              </w:r>
              <w:proofErr w:type="spellEnd"/>
            </w:ins>
          </w:p>
        </w:tc>
      </w:tr>
      <w:tr w:rsidR="00B20416" w14:paraId="1E63B888" w14:textId="77777777" w:rsidTr="00B20416">
        <w:trPr>
          <w:gridAfter w:val="1"/>
          <w:wAfter w:w="900" w:type="dxa"/>
          <w:trHeight w:val="340"/>
          <w:ins w:id="119" w:author="Microsoft Office User" w:date="2018-04-26T14:51:00Z"/>
          <w:trPrChange w:id="120" w:author="Microsoft Office User" w:date="2018-04-26T15:13:00Z">
            <w:trPr>
              <w:gridAfter w:val="1"/>
              <w:wAfter w:w="900" w:type="dxa"/>
              <w:trHeight w:val="340"/>
            </w:trPr>
          </w:trPrChange>
        </w:trPr>
        <w:tc>
          <w:tcPr>
            <w:tcW w:w="4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tcPrChange w:id="121" w:author="Microsoft Office User" w:date="2018-04-26T15:13:00Z">
              <w:tcPr>
                <w:tcW w:w="45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1AC00C93" w14:textId="1AE2D001" w:rsidR="00B20416" w:rsidRDefault="00B20416" w:rsidP="00E86A75">
            <w:pPr>
              <w:spacing w:line="480" w:lineRule="auto"/>
              <w:rPr>
                <w:ins w:id="122" w:author="Microsoft Office User" w:date="2018-04-26T14:51:00Z"/>
                <w:rFonts w:ascii="Times New Roman" w:eastAsia="Times New Roman" w:hAnsi="Times New Roman" w:cs="Times New Roman"/>
                <w:vertAlign w:val="superscript"/>
              </w:rPr>
            </w:pPr>
            <w:ins w:id="123" w:author="Microsoft Office User" w:date="2018-04-26T14:55:00Z">
              <w:r>
                <w:rPr>
                  <w:rFonts w:ascii="Times New Roman" w:eastAsia="Times New Roman" w:hAnsi="Times New Roman" w:cs="Times New Roman"/>
                </w:rPr>
                <w:t>date</w:t>
              </w:r>
            </w:ins>
            <w:ins w:id="124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1</w:t>
              </w:r>
              <w:r>
                <w:rPr>
                  <w:rFonts w:ascii="Times New Roman" w:eastAsia="Times New Roman" w:hAnsi="Times New Roman" w:cs="Times New Roman"/>
                </w:rPr>
                <w:t xml:space="preserve"> + </w:t>
              </w:r>
            </w:ins>
            <w:ins w:id="125" w:author="Microsoft Office User" w:date="2018-04-26T14:55:00Z">
              <w:r>
                <w:rPr>
                  <w:rFonts w:ascii="Times New Roman" w:eastAsia="Times New Roman" w:hAnsi="Times New Roman" w:cs="Times New Roman"/>
                </w:rPr>
                <w:t>age</w:t>
              </w:r>
            </w:ins>
            <w:ins w:id="126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2</w:t>
              </w:r>
              <w:r>
                <w:rPr>
                  <w:rFonts w:ascii="Times New Roman" w:eastAsia="Times New Roman" w:hAnsi="Times New Roman" w:cs="Times New Roman"/>
                </w:rPr>
                <w:t xml:space="preserve"> + </w:t>
              </w:r>
            </w:ins>
            <w:ins w:id="127" w:author="Microsoft Office User" w:date="2018-04-26T14:55:00Z">
              <w:r>
                <w:rPr>
                  <w:rFonts w:ascii="Times New Roman" w:eastAsia="Times New Roman" w:hAnsi="Times New Roman" w:cs="Times New Roman"/>
                </w:rPr>
                <w:t>sex</w:t>
              </w:r>
            </w:ins>
            <w:ins w:id="128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3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9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4AF31ED" w14:textId="3A098DD5" w:rsidR="00B20416" w:rsidRDefault="00B20416" w:rsidP="00E86A75">
            <w:pPr>
              <w:spacing w:line="480" w:lineRule="auto"/>
              <w:jc w:val="center"/>
              <w:rPr>
                <w:ins w:id="130" w:author="Microsoft Office User" w:date="2018-04-26T14:51:00Z"/>
                <w:rFonts w:ascii="Times New Roman" w:eastAsia="Times New Roman" w:hAnsi="Times New Roman" w:cs="Times New Roman"/>
              </w:rPr>
            </w:pPr>
            <w:ins w:id="131" w:author="Microsoft Office User" w:date="2018-04-26T14:58:00Z">
              <w:r>
                <w:rPr>
                  <w:rFonts w:ascii="Times New Roman" w:eastAsia="Times New Roman" w:hAnsi="Times New Roman" w:cs="Times New Roman"/>
                </w:rPr>
                <w:t>9</w:t>
              </w:r>
            </w:ins>
          </w:p>
        </w:tc>
        <w:tc>
          <w:tcPr>
            <w:tcW w:w="1260" w:type="dxa"/>
            <w:tcPrChange w:id="132" w:author="Microsoft Office User" w:date="2018-04-26T15:13:00Z">
              <w:tcPr>
                <w:tcW w:w="1185" w:type="dxa"/>
              </w:tcPr>
            </w:tcPrChange>
          </w:tcPr>
          <w:p w14:paraId="19227E64" w14:textId="507D6EC9" w:rsidR="00B20416" w:rsidRDefault="00B20416" w:rsidP="00E86A75">
            <w:pPr>
              <w:spacing w:line="480" w:lineRule="auto"/>
              <w:jc w:val="center"/>
              <w:rPr>
                <w:ins w:id="133" w:author="Microsoft Office User" w:date="2018-04-26T15:12:00Z"/>
                <w:rFonts w:ascii="Times New Roman" w:eastAsia="Times New Roman" w:hAnsi="Times New Roman" w:cs="Times New Roman"/>
              </w:rPr>
            </w:pPr>
            <w:ins w:id="134" w:author="Microsoft Office User" w:date="2018-04-26T15:13:00Z">
              <w:r>
                <w:rPr>
                  <w:rFonts w:ascii="Times New Roman" w:eastAsia="Times New Roman" w:hAnsi="Times New Roman" w:cs="Times New Roman"/>
                </w:rPr>
                <w:t>741.8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5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F5BF311" w14:textId="13395299" w:rsidR="00B20416" w:rsidRDefault="00B20416" w:rsidP="00E86A75">
            <w:pPr>
              <w:spacing w:line="480" w:lineRule="auto"/>
              <w:jc w:val="center"/>
              <w:rPr>
                <w:ins w:id="136" w:author="Microsoft Office User" w:date="2018-04-26T14:51:00Z"/>
                <w:rFonts w:ascii="Times New Roman" w:eastAsia="Times New Roman" w:hAnsi="Times New Roman" w:cs="Times New Roman"/>
              </w:rPr>
            </w:pPr>
            <w:ins w:id="137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0.00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8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5888F31" w14:textId="034EF86E" w:rsidR="00B20416" w:rsidRDefault="00B20416" w:rsidP="00E86A75">
            <w:pPr>
              <w:spacing w:line="480" w:lineRule="auto"/>
              <w:jc w:val="center"/>
              <w:rPr>
                <w:ins w:id="139" w:author="Microsoft Office User" w:date="2018-04-26T14:51:00Z"/>
                <w:rFonts w:ascii="Times New Roman" w:eastAsia="Times New Roman" w:hAnsi="Times New Roman" w:cs="Times New Roman"/>
              </w:rPr>
            </w:pPr>
            <w:ins w:id="140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</w:t>
              </w:r>
            </w:ins>
            <w:ins w:id="141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28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42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2EA3798" w14:textId="7950840C" w:rsidR="00B20416" w:rsidRDefault="00B20416" w:rsidP="00E86A75">
            <w:pPr>
              <w:spacing w:line="480" w:lineRule="auto"/>
              <w:jc w:val="center"/>
              <w:rPr>
                <w:ins w:id="143" w:author="Microsoft Office User" w:date="2018-04-26T14:51:00Z"/>
                <w:rFonts w:ascii="Times New Roman" w:eastAsia="Times New Roman" w:hAnsi="Times New Roman" w:cs="Times New Roman"/>
              </w:rPr>
            </w:pPr>
            <w:ins w:id="144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</w:t>
              </w:r>
            </w:ins>
            <w:ins w:id="145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28</w:t>
              </w:r>
            </w:ins>
          </w:p>
        </w:tc>
      </w:tr>
      <w:tr w:rsidR="00B20416" w14:paraId="775FB94E" w14:textId="77777777" w:rsidTr="00B20416">
        <w:trPr>
          <w:gridAfter w:val="1"/>
          <w:wAfter w:w="900" w:type="dxa"/>
          <w:trHeight w:val="320"/>
          <w:ins w:id="146" w:author="Microsoft Office User" w:date="2018-04-26T14:51:00Z"/>
          <w:trPrChange w:id="147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tcPrChange w:id="148" w:author="Microsoft Office User" w:date="2018-04-26T15:13:00Z">
              <w:tcPr>
                <w:tcW w:w="45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72AB0C0D" w14:textId="7D4AB6EF" w:rsidR="00B20416" w:rsidRDefault="00B20416" w:rsidP="00E86A75">
            <w:pPr>
              <w:spacing w:line="480" w:lineRule="auto"/>
              <w:rPr>
                <w:ins w:id="149" w:author="Microsoft Office User" w:date="2018-04-26T14:51:00Z"/>
                <w:rFonts w:ascii="Times New Roman" w:eastAsia="Times New Roman" w:hAnsi="Times New Roman" w:cs="Times New Roman"/>
              </w:rPr>
            </w:pPr>
            <w:ins w:id="150" w:author="Microsoft Office User" w:date="2018-04-26T14:55:00Z">
              <w:r>
                <w:rPr>
                  <w:rFonts w:ascii="Times New Roman" w:eastAsia="Times New Roman" w:hAnsi="Times New Roman" w:cs="Times New Roman"/>
                </w:rPr>
                <w:t>date + age + sex + year</w:t>
              </w:r>
            </w:ins>
            <w:ins w:id="151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4</w:t>
              </w:r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52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6FA35FA" w14:textId="053EFF31" w:rsidR="00B20416" w:rsidRDefault="00B20416" w:rsidP="00E86A75">
            <w:pPr>
              <w:spacing w:line="480" w:lineRule="auto"/>
              <w:jc w:val="center"/>
              <w:rPr>
                <w:ins w:id="153" w:author="Microsoft Office User" w:date="2018-04-26T14:51:00Z"/>
                <w:rFonts w:ascii="Times New Roman" w:eastAsia="Times New Roman" w:hAnsi="Times New Roman" w:cs="Times New Roman"/>
              </w:rPr>
            </w:pPr>
            <w:ins w:id="154" w:author="Microsoft Office User" w:date="2018-04-26T14:58:00Z">
              <w:r>
                <w:rPr>
                  <w:rFonts w:ascii="Times New Roman" w:eastAsia="Times New Roman" w:hAnsi="Times New Roman" w:cs="Times New Roman"/>
                </w:rPr>
                <w:t>10</w:t>
              </w:r>
            </w:ins>
          </w:p>
        </w:tc>
        <w:tc>
          <w:tcPr>
            <w:tcW w:w="1260" w:type="dxa"/>
            <w:tcPrChange w:id="155" w:author="Microsoft Office User" w:date="2018-04-26T15:13:00Z">
              <w:tcPr>
                <w:tcW w:w="1185" w:type="dxa"/>
              </w:tcPr>
            </w:tcPrChange>
          </w:tcPr>
          <w:p w14:paraId="490C6671" w14:textId="16479D38" w:rsidR="00B20416" w:rsidRDefault="00B20416" w:rsidP="00E86A75">
            <w:pPr>
              <w:spacing w:line="480" w:lineRule="auto"/>
              <w:jc w:val="center"/>
              <w:rPr>
                <w:ins w:id="156" w:author="Microsoft Office User" w:date="2018-04-26T15:12:00Z"/>
                <w:rFonts w:ascii="Times New Roman" w:eastAsia="Times New Roman" w:hAnsi="Times New Roman" w:cs="Times New Roman"/>
              </w:rPr>
            </w:pPr>
            <w:ins w:id="157" w:author="Microsoft Office User" w:date="2018-04-26T15:13:00Z">
              <w:r>
                <w:rPr>
                  <w:rFonts w:ascii="Times New Roman" w:eastAsia="Times New Roman" w:hAnsi="Times New Roman" w:cs="Times New Roman"/>
                </w:rPr>
                <w:t>742.6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58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EE2801B" w14:textId="5B578EC1" w:rsidR="00B20416" w:rsidRDefault="00B20416" w:rsidP="00E86A75">
            <w:pPr>
              <w:spacing w:line="480" w:lineRule="auto"/>
              <w:jc w:val="center"/>
              <w:rPr>
                <w:ins w:id="159" w:author="Microsoft Office User" w:date="2018-04-26T14:51:00Z"/>
                <w:rFonts w:ascii="Times New Roman" w:eastAsia="Times New Roman" w:hAnsi="Times New Roman" w:cs="Times New Roman"/>
              </w:rPr>
            </w:pPr>
            <w:ins w:id="160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0.70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61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2596E7D" w14:textId="46FE06A6" w:rsidR="00B20416" w:rsidRDefault="00B20416" w:rsidP="00E86A75">
            <w:pPr>
              <w:spacing w:line="480" w:lineRule="auto"/>
              <w:jc w:val="center"/>
              <w:rPr>
                <w:ins w:id="162" w:author="Microsoft Office User" w:date="2018-04-26T14:51:00Z"/>
                <w:rFonts w:ascii="Times New Roman" w:eastAsia="Times New Roman" w:hAnsi="Times New Roman" w:cs="Times New Roman"/>
              </w:rPr>
            </w:pPr>
            <w:ins w:id="163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</w:t>
              </w:r>
            </w:ins>
            <w:ins w:id="164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20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65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BF093B8" w14:textId="5D0AC196" w:rsidR="00B20416" w:rsidRDefault="00B20416" w:rsidP="00E86A75">
            <w:pPr>
              <w:spacing w:line="480" w:lineRule="auto"/>
              <w:jc w:val="center"/>
              <w:rPr>
                <w:ins w:id="166" w:author="Microsoft Office User" w:date="2018-04-26T14:51:00Z"/>
                <w:rFonts w:ascii="Times New Roman" w:eastAsia="Times New Roman" w:hAnsi="Times New Roman" w:cs="Times New Roman"/>
              </w:rPr>
            </w:pPr>
            <w:ins w:id="167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0.48</w:t>
              </w:r>
            </w:ins>
          </w:p>
        </w:tc>
      </w:tr>
      <w:tr w:rsidR="00B20416" w14:paraId="70DE4CA4" w14:textId="77777777" w:rsidTr="00B20416">
        <w:trPr>
          <w:gridAfter w:val="1"/>
          <w:wAfter w:w="900" w:type="dxa"/>
          <w:trHeight w:val="320"/>
          <w:ins w:id="168" w:author="Microsoft Office User" w:date="2018-04-26T14:51:00Z"/>
          <w:trPrChange w:id="169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tcPrChange w:id="170" w:author="Microsoft Office User" w:date="2018-04-26T15:13:00Z">
              <w:tcPr>
                <w:tcW w:w="45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2E54DFC5" w14:textId="2397AC83" w:rsidR="00B20416" w:rsidRPr="00792E0A" w:rsidRDefault="00B20416" w:rsidP="00E86A75">
            <w:pPr>
              <w:spacing w:line="480" w:lineRule="auto"/>
              <w:rPr>
                <w:ins w:id="171" w:author="Microsoft Office User" w:date="2018-04-26T14:51:00Z"/>
                <w:rFonts w:ascii="Times New Roman" w:eastAsia="Times New Roman" w:hAnsi="Times New Roman" w:cs="Times New Roman"/>
                <w:vertAlign w:val="superscript"/>
                <w:rPrChange w:id="172" w:author="Microsoft Office User" w:date="2018-04-26T14:56:00Z">
                  <w:rPr>
                    <w:ins w:id="173" w:author="Microsoft Office User" w:date="2018-04-26T14:51:00Z"/>
                    <w:rFonts w:ascii="Times New Roman" w:eastAsia="Times New Roman" w:hAnsi="Times New Roman" w:cs="Times New Roman"/>
                  </w:rPr>
                </w:rPrChange>
              </w:rPr>
            </w:pPr>
            <w:ins w:id="174" w:author="Microsoft Office User" w:date="2018-04-26T14:55:00Z">
              <w:r>
                <w:rPr>
                  <w:rFonts w:ascii="Times New Roman" w:eastAsia="Times New Roman" w:hAnsi="Times New Roman" w:cs="Times New Roman"/>
                </w:rPr>
                <w:t>date + age + sex + yea</w:t>
              </w:r>
              <w:r>
                <w:rPr>
                  <w:rFonts w:ascii="Times New Roman" w:eastAsia="Times New Roman" w:hAnsi="Times New Roman" w:cs="Times New Roman"/>
                </w:rPr>
                <w:t>r + depositio</w:t>
              </w:r>
            </w:ins>
            <w:ins w:id="175" w:author="Microsoft Office User" w:date="2018-04-26T14:56:00Z">
              <w:r>
                <w:rPr>
                  <w:rFonts w:ascii="Times New Roman" w:eastAsia="Times New Roman" w:hAnsi="Times New Roman" w:cs="Times New Roman"/>
                </w:rPr>
                <w:t>n (6-mo)</w:t>
              </w:r>
              <w:r>
                <w:rPr>
                  <w:rFonts w:ascii="Times New Roman" w:eastAsia="Times New Roman" w:hAnsi="Times New Roman" w:cs="Times New Roman"/>
                  <w:vertAlign w:val="superscript"/>
                </w:rPr>
                <w:t>5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76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9195AEB" w14:textId="61A2937B" w:rsidR="00B20416" w:rsidRDefault="00B20416" w:rsidP="00E86A75">
            <w:pPr>
              <w:spacing w:line="480" w:lineRule="auto"/>
              <w:jc w:val="center"/>
              <w:rPr>
                <w:ins w:id="177" w:author="Microsoft Office User" w:date="2018-04-26T14:51:00Z"/>
                <w:rFonts w:ascii="Times New Roman" w:eastAsia="Times New Roman" w:hAnsi="Times New Roman" w:cs="Times New Roman"/>
              </w:rPr>
            </w:pPr>
            <w:ins w:id="178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  <w:ins w:id="179" w:author="Microsoft Office User" w:date="2018-04-26T14:58:00Z">
              <w:r>
                <w:rPr>
                  <w:rFonts w:ascii="Times New Roman" w:eastAsia="Times New Roman" w:hAnsi="Times New Roman" w:cs="Times New Roman"/>
                </w:rPr>
                <w:t>0</w:t>
              </w:r>
            </w:ins>
          </w:p>
        </w:tc>
        <w:tc>
          <w:tcPr>
            <w:tcW w:w="1260" w:type="dxa"/>
            <w:tcPrChange w:id="180" w:author="Microsoft Office User" w:date="2018-04-26T15:13:00Z">
              <w:tcPr>
                <w:tcW w:w="1185" w:type="dxa"/>
              </w:tcPr>
            </w:tcPrChange>
          </w:tcPr>
          <w:p w14:paraId="7DF9CC24" w14:textId="5CD8CF38" w:rsidR="00B20416" w:rsidRDefault="00B20416" w:rsidP="00E86A75">
            <w:pPr>
              <w:spacing w:line="480" w:lineRule="auto"/>
              <w:jc w:val="center"/>
              <w:rPr>
                <w:ins w:id="181" w:author="Microsoft Office User" w:date="2018-04-26T15:12:00Z"/>
                <w:rFonts w:ascii="Times New Roman" w:eastAsia="Times New Roman" w:hAnsi="Times New Roman" w:cs="Times New Roman"/>
              </w:rPr>
            </w:pPr>
            <w:ins w:id="182" w:author="Microsoft Office User" w:date="2018-04-26T15:13:00Z">
              <w:r>
                <w:rPr>
                  <w:rFonts w:ascii="Times New Roman" w:eastAsia="Times New Roman" w:hAnsi="Times New Roman" w:cs="Times New Roman"/>
                </w:rPr>
                <w:t>742.0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83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8803B77" w14:textId="7BC2DF34" w:rsidR="00B20416" w:rsidRDefault="00B20416" w:rsidP="00E86A75">
            <w:pPr>
              <w:spacing w:line="480" w:lineRule="auto"/>
              <w:jc w:val="center"/>
              <w:rPr>
                <w:ins w:id="184" w:author="Microsoft Office User" w:date="2018-04-26T14:51:00Z"/>
                <w:rFonts w:ascii="Times New Roman" w:eastAsia="Times New Roman" w:hAnsi="Times New Roman" w:cs="Times New Roman"/>
              </w:rPr>
            </w:pPr>
            <w:ins w:id="185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  <w:ins w:id="186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.79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87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A76135C" w14:textId="02E0C297" w:rsidR="00B20416" w:rsidRDefault="00B20416" w:rsidP="00E86A75">
            <w:pPr>
              <w:spacing w:line="480" w:lineRule="auto"/>
              <w:jc w:val="center"/>
              <w:rPr>
                <w:ins w:id="188" w:author="Microsoft Office User" w:date="2018-04-26T14:51:00Z"/>
                <w:rFonts w:ascii="Times New Roman" w:eastAsia="Times New Roman" w:hAnsi="Times New Roman" w:cs="Times New Roman"/>
              </w:rPr>
            </w:pPr>
            <w:ins w:id="189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0.1</w:t>
              </w:r>
            </w:ins>
            <w:ins w:id="190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91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ED15CB4" w14:textId="3348D649" w:rsidR="00B20416" w:rsidRDefault="00B20416" w:rsidP="00E86A75">
            <w:pPr>
              <w:spacing w:line="480" w:lineRule="auto"/>
              <w:jc w:val="center"/>
              <w:rPr>
                <w:ins w:id="192" w:author="Microsoft Office User" w:date="2018-04-26T14:51:00Z"/>
                <w:rFonts w:ascii="Times New Roman" w:eastAsia="Times New Roman" w:hAnsi="Times New Roman" w:cs="Times New Roman"/>
              </w:rPr>
            </w:pPr>
            <w:ins w:id="193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</w:t>
              </w:r>
            </w:ins>
            <w:ins w:id="194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59</w:t>
              </w:r>
            </w:ins>
          </w:p>
        </w:tc>
      </w:tr>
      <w:tr w:rsidR="00B20416" w14:paraId="034CDF1B" w14:textId="77777777" w:rsidTr="00B20416">
        <w:trPr>
          <w:gridAfter w:val="1"/>
          <w:wAfter w:w="900" w:type="dxa"/>
          <w:trHeight w:val="320"/>
          <w:ins w:id="195" w:author="Microsoft Office User" w:date="2018-04-26T14:51:00Z"/>
          <w:trPrChange w:id="196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tcPrChange w:id="197" w:author="Microsoft Office User" w:date="2018-04-26T15:13:00Z">
              <w:tcPr>
                <w:tcW w:w="45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1B2F151C" w14:textId="61E0CCC5" w:rsidR="00B20416" w:rsidRDefault="00B20416" w:rsidP="00E86A75">
            <w:pPr>
              <w:spacing w:line="480" w:lineRule="auto"/>
              <w:rPr>
                <w:ins w:id="198" w:author="Microsoft Office User" w:date="2018-04-26T14:51:00Z"/>
                <w:rFonts w:ascii="Times New Roman" w:eastAsia="Times New Roman" w:hAnsi="Times New Roman" w:cs="Times New Roman"/>
              </w:rPr>
            </w:pPr>
            <w:ins w:id="199" w:author="Microsoft Office User" w:date="2018-04-26T14:56:00Z">
              <w:r>
                <w:rPr>
                  <w:rFonts w:ascii="Times New Roman" w:eastAsia="Times New Roman" w:hAnsi="Times New Roman" w:cs="Times New Roman"/>
                </w:rPr>
                <w:t>date + age + sex + year + depositio</w:t>
              </w:r>
              <w:r>
                <w:rPr>
                  <w:rFonts w:ascii="Times New Roman" w:eastAsia="Times New Roman" w:hAnsi="Times New Roman" w:cs="Times New Roman"/>
                </w:rPr>
                <w:t>n (2-yr</w:t>
              </w:r>
              <w:r>
                <w:rPr>
                  <w:rFonts w:ascii="Times New Roman" w:eastAsia="Times New Roman" w:hAnsi="Times New Roman" w:cs="Times New Roman"/>
                </w:rPr>
                <w:t>)</w:t>
              </w:r>
            </w:ins>
            <w:ins w:id="200" w:author="Microsoft Office User" w:date="2018-04-26T14:57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6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01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8498B71" w14:textId="1C4B0255" w:rsidR="00B20416" w:rsidRDefault="00B20416" w:rsidP="00E86A75">
            <w:pPr>
              <w:spacing w:line="480" w:lineRule="auto"/>
              <w:jc w:val="center"/>
              <w:rPr>
                <w:ins w:id="202" w:author="Microsoft Office User" w:date="2018-04-26T14:51:00Z"/>
                <w:rFonts w:ascii="Times New Roman" w:eastAsia="Times New Roman" w:hAnsi="Times New Roman" w:cs="Times New Roman"/>
              </w:rPr>
            </w:pPr>
            <w:ins w:id="203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  <w:ins w:id="204" w:author="Microsoft Office User" w:date="2018-04-26T14:58:00Z">
              <w:r>
                <w:rPr>
                  <w:rFonts w:ascii="Times New Roman" w:eastAsia="Times New Roman" w:hAnsi="Times New Roman" w:cs="Times New Roman"/>
                </w:rPr>
                <w:t>0</w:t>
              </w:r>
            </w:ins>
          </w:p>
        </w:tc>
        <w:tc>
          <w:tcPr>
            <w:tcW w:w="1260" w:type="dxa"/>
            <w:tcPrChange w:id="205" w:author="Microsoft Office User" w:date="2018-04-26T15:13:00Z">
              <w:tcPr>
                <w:tcW w:w="1185" w:type="dxa"/>
              </w:tcPr>
            </w:tcPrChange>
          </w:tcPr>
          <w:p w14:paraId="34E33482" w14:textId="6CECDFF2" w:rsidR="00B20416" w:rsidRDefault="00B20416" w:rsidP="00E86A75">
            <w:pPr>
              <w:spacing w:line="480" w:lineRule="auto"/>
              <w:jc w:val="center"/>
              <w:rPr>
                <w:ins w:id="206" w:author="Microsoft Office User" w:date="2018-04-26T15:12:00Z"/>
                <w:rFonts w:ascii="Times New Roman" w:eastAsia="Times New Roman" w:hAnsi="Times New Roman" w:cs="Times New Roman"/>
              </w:rPr>
            </w:pPr>
            <w:ins w:id="207" w:author="Microsoft Office User" w:date="2018-04-26T15:14:00Z">
              <w:r>
                <w:rPr>
                  <w:rFonts w:ascii="Times New Roman" w:eastAsia="Times New Roman" w:hAnsi="Times New Roman" w:cs="Times New Roman"/>
                </w:rPr>
                <w:t>742.0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08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56C4C5C" w14:textId="731983D3" w:rsidR="00B20416" w:rsidRDefault="00B20416" w:rsidP="00E86A75">
            <w:pPr>
              <w:spacing w:line="480" w:lineRule="auto"/>
              <w:jc w:val="center"/>
              <w:rPr>
                <w:ins w:id="209" w:author="Microsoft Office User" w:date="2018-04-26T14:51:00Z"/>
                <w:rFonts w:ascii="Times New Roman" w:eastAsia="Times New Roman" w:hAnsi="Times New Roman" w:cs="Times New Roman"/>
              </w:rPr>
            </w:pPr>
            <w:ins w:id="210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1.</w:t>
              </w:r>
            </w:ins>
            <w:ins w:id="211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87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12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6BA5990" w14:textId="77F3633D" w:rsidR="00B20416" w:rsidRDefault="00B20416" w:rsidP="00E86A75">
            <w:pPr>
              <w:spacing w:line="480" w:lineRule="auto"/>
              <w:jc w:val="center"/>
              <w:rPr>
                <w:ins w:id="213" w:author="Microsoft Office User" w:date="2018-04-26T14:51:00Z"/>
                <w:rFonts w:ascii="Times New Roman" w:eastAsia="Times New Roman" w:hAnsi="Times New Roman" w:cs="Times New Roman"/>
              </w:rPr>
            </w:pPr>
            <w:ins w:id="214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0.1</w:t>
              </w:r>
            </w:ins>
            <w:ins w:id="215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16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60AB19F" w14:textId="7CA277C0" w:rsidR="00B20416" w:rsidRDefault="00B20416" w:rsidP="00E86A75">
            <w:pPr>
              <w:spacing w:line="480" w:lineRule="auto"/>
              <w:jc w:val="center"/>
              <w:rPr>
                <w:ins w:id="217" w:author="Microsoft Office User" w:date="2018-04-26T14:51:00Z"/>
                <w:rFonts w:ascii="Times New Roman" w:eastAsia="Times New Roman" w:hAnsi="Times New Roman" w:cs="Times New Roman"/>
              </w:rPr>
            </w:pPr>
            <w:ins w:id="218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</w:t>
              </w:r>
            </w:ins>
            <w:ins w:id="219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71</w:t>
              </w:r>
            </w:ins>
          </w:p>
        </w:tc>
      </w:tr>
      <w:tr w:rsidR="00B20416" w14:paraId="2EFFA18B" w14:textId="77777777" w:rsidTr="00B20416">
        <w:trPr>
          <w:gridAfter w:val="1"/>
          <w:wAfter w:w="900" w:type="dxa"/>
          <w:trHeight w:val="320"/>
          <w:ins w:id="220" w:author="Microsoft Office User" w:date="2018-04-26T14:51:00Z"/>
          <w:trPrChange w:id="221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tcPrChange w:id="222" w:author="Microsoft Office User" w:date="2018-04-26T15:13:00Z">
              <w:tcPr>
                <w:tcW w:w="45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3717C715" w14:textId="46C7AFF9" w:rsidR="00B20416" w:rsidRDefault="00B20416" w:rsidP="00E86A75">
            <w:pPr>
              <w:spacing w:line="480" w:lineRule="auto"/>
              <w:rPr>
                <w:ins w:id="223" w:author="Microsoft Office User" w:date="2018-04-26T14:51:00Z"/>
                <w:rFonts w:ascii="Times New Roman" w:eastAsia="Times New Roman" w:hAnsi="Times New Roman" w:cs="Times New Roman"/>
              </w:rPr>
            </w:pPr>
            <w:ins w:id="224" w:author="Microsoft Office User" w:date="2018-04-26T14:56:00Z">
              <w:r>
                <w:rPr>
                  <w:rFonts w:ascii="Times New Roman" w:eastAsia="Times New Roman" w:hAnsi="Times New Roman" w:cs="Times New Roman"/>
                </w:rPr>
                <w:t xml:space="preserve">date + age + sex + </w:t>
              </w:r>
              <w:r>
                <w:rPr>
                  <w:rFonts w:ascii="Times New Roman" w:eastAsia="Times New Roman" w:hAnsi="Times New Roman" w:cs="Times New Roman"/>
                </w:rPr>
                <w:t>species</w:t>
              </w:r>
            </w:ins>
            <w:ins w:id="225" w:author="Microsoft Office User" w:date="2018-04-26T14:57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7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26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63D33EB" w14:textId="44173AA1" w:rsidR="00B20416" w:rsidRDefault="00B20416" w:rsidP="00E86A75">
            <w:pPr>
              <w:spacing w:line="480" w:lineRule="auto"/>
              <w:jc w:val="center"/>
              <w:rPr>
                <w:ins w:id="227" w:author="Microsoft Office User" w:date="2018-04-26T14:51:00Z"/>
                <w:rFonts w:ascii="Times New Roman" w:eastAsia="Times New Roman" w:hAnsi="Times New Roman" w:cs="Times New Roman"/>
              </w:rPr>
            </w:pPr>
            <w:ins w:id="228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  <w:ins w:id="229" w:author="Microsoft Office User" w:date="2018-04-26T14:58:00Z">
              <w:r>
                <w:rPr>
                  <w:rFonts w:ascii="Times New Roman" w:eastAsia="Times New Roman" w:hAnsi="Times New Roman" w:cs="Times New Roman"/>
                </w:rPr>
                <w:t>0</w:t>
              </w:r>
            </w:ins>
          </w:p>
        </w:tc>
        <w:tc>
          <w:tcPr>
            <w:tcW w:w="1260" w:type="dxa"/>
            <w:tcPrChange w:id="230" w:author="Microsoft Office User" w:date="2018-04-26T15:13:00Z">
              <w:tcPr>
                <w:tcW w:w="1185" w:type="dxa"/>
              </w:tcPr>
            </w:tcPrChange>
          </w:tcPr>
          <w:p w14:paraId="4F70F2A9" w14:textId="3A27DE85" w:rsidR="00B20416" w:rsidRDefault="00B20416" w:rsidP="00E86A75">
            <w:pPr>
              <w:spacing w:line="480" w:lineRule="auto"/>
              <w:jc w:val="center"/>
              <w:rPr>
                <w:ins w:id="231" w:author="Microsoft Office User" w:date="2018-04-26T15:12:00Z"/>
                <w:rFonts w:ascii="Times New Roman" w:eastAsia="Times New Roman" w:hAnsi="Times New Roman" w:cs="Times New Roman"/>
              </w:rPr>
            </w:pPr>
            <w:ins w:id="232" w:author="Microsoft Office User" w:date="2018-04-26T15:14:00Z">
              <w:r>
                <w:rPr>
                  <w:rFonts w:ascii="Times New Roman" w:eastAsia="Times New Roman" w:hAnsi="Times New Roman" w:cs="Times New Roman"/>
                </w:rPr>
                <w:t>741.9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33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E1E944C" w14:textId="0B6226A3" w:rsidR="00B20416" w:rsidDel="00050944" w:rsidRDefault="00B20416" w:rsidP="00E86A75">
            <w:pPr>
              <w:spacing w:line="480" w:lineRule="auto"/>
              <w:jc w:val="center"/>
              <w:rPr>
                <w:ins w:id="234" w:author="Microsoft Office User" w:date="2018-04-26T14:51:00Z"/>
                <w:rFonts w:ascii="Times New Roman" w:eastAsia="Times New Roman" w:hAnsi="Times New Roman" w:cs="Times New Roman"/>
              </w:rPr>
            </w:pPr>
            <w:ins w:id="235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2.</w:t>
              </w:r>
            </w:ins>
            <w:ins w:id="236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02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37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62C1F58" w14:textId="7F853B25" w:rsidR="00B20416" w:rsidDel="00050944" w:rsidRDefault="00B20416" w:rsidP="00E86A75">
            <w:pPr>
              <w:spacing w:line="480" w:lineRule="auto"/>
              <w:jc w:val="center"/>
              <w:rPr>
                <w:ins w:id="238" w:author="Microsoft Office User" w:date="2018-04-26T14:51:00Z"/>
                <w:rFonts w:ascii="Times New Roman" w:eastAsia="Times New Roman" w:hAnsi="Times New Roman" w:cs="Times New Roman"/>
              </w:rPr>
            </w:pPr>
            <w:ins w:id="239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</w:t>
              </w:r>
            </w:ins>
            <w:ins w:id="240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10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41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5BB56D8" w14:textId="2AF381A9" w:rsidR="00B20416" w:rsidDel="00050944" w:rsidRDefault="00B20416" w:rsidP="00E86A75">
            <w:pPr>
              <w:spacing w:line="480" w:lineRule="auto"/>
              <w:jc w:val="center"/>
              <w:rPr>
                <w:ins w:id="242" w:author="Microsoft Office User" w:date="2018-04-26T14:51:00Z"/>
                <w:rFonts w:ascii="Times New Roman" w:eastAsia="Times New Roman" w:hAnsi="Times New Roman" w:cs="Times New Roman"/>
              </w:rPr>
            </w:pPr>
            <w:ins w:id="243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0.8</w:t>
              </w:r>
            </w:ins>
            <w:ins w:id="244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</w:p>
        </w:tc>
      </w:tr>
      <w:tr w:rsidR="00B20416" w14:paraId="073C0385" w14:textId="77777777" w:rsidTr="00B20416">
        <w:trPr>
          <w:gridAfter w:val="1"/>
          <w:wAfter w:w="900" w:type="dxa"/>
          <w:trHeight w:val="320"/>
          <w:ins w:id="245" w:author="Microsoft Office User" w:date="2018-04-26T14:51:00Z"/>
          <w:trPrChange w:id="246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tcPrChange w:id="247" w:author="Microsoft Office User" w:date="2018-04-26T15:13:00Z">
              <w:tcPr>
                <w:tcW w:w="45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1FE51BC1" w14:textId="7B274468" w:rsidR="00B20416" w:rsidRDefault="00B20416" w:rsidP="00E86A75">
            <w:pPr>
              <w:spacing w:line="480" w:lineRule="auto"/>
              <w:rPr>
                <w:ins w:id="248" w:author="Microsoft Office User" w:date="2018-04-26T14:51:00Z"/>
                <w:rFonts w:ascii="Times New Roman" w:eastAsia="Times New Roman" w:hAnsi="Times New Roman" w:cs="Times New Roman"/>
                <w:vertAlign w:val="superscript"/>
              </w:rPr>
            </w:pPr>
            <w:ins w:id="249" w:author="Microsoft Office User" w:date="2018-04-26T14:57:00Z">
              <w:r>
                <w:rPr>
                  <w:rFonts w:ascii="Times New Roman" w:eastAsia="Times New Roman" w:hAnsi="Times New Roman" w:cs="Times New Roman"/>
                </w:rPr>
                <w:lastRenderedPageBreak/>
                <w:t>date + age + sex + year + depositio</w:t>
              </w:r>
              <w:r>
                <w:rPr>
                  <w:rFonts w:ascii="Times New Roman" w:eastAsia="Times New Roman" w:hAnsi="Times New Roman" w:cs="Times New Roman"/>
                </w:rPr>
                <w:t>n (3</w:t>
              </w:r>
              <w:r>
                <w:rPr>
                  <w:rFonts w:ascii="Times New Roman" w:eastAsia="Times New Roman" w:hAnsi="Times New Roman" w:cs="Times New Roman"/>
                </w:rPr>
                <w:t>-yr)</w:t>
              </w:r>
            </w:ins>
            <w:ins w:id="250" w:author="Microsoft Office User" w:date="2018-04-26T15:08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8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51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3666ED1" w14:textId="7F0CD1BF" w:rsidR="00B20416" w:rsidRDefault="00B20416" w:rsidP="00E86A75">
            <w:pPr>
              <w:spacing w:line="480" w:lineRule="auto"/>
              <w:jc w:val="center"/>
              <w:rPr>
                <w:ins w:id="252" w:author="Microsoft Office User" w:date="2018-04-26T14:51:00Z"/>
                <w:rFonts w:ascii="Times New Roman" w:eastAsia="Times New Roman" w:hAnsi="Times New Roman" w:cs="Times New Roman"/>
              </w:rPr>
            </w:pPr>
            <w:ins w:id="253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  <w:ins w:id="254" w:author="Microsoft Office User" w:date="2018-04-26T14:58:00Z">
              <w:r>
                <w:rPr>
                  <w:rFonts w:ascii="Times New Roman" w:eastAsia="Times New Roman" w:hAnsi="Times New Roman" w:cs="Times New Roman"/>
                </w:rPr>
                <w:t>0</w:t>
              </w:r>
            </w:ins>
          </w:p>
        </w:tc>
        <w:tc>
          <w:tcPr>
            <w:tcW w:w="1260" w:type="dxa"/>
            <w:tcPrChange w:id="255" w:author="Microsoft Office User" w:date="2018-04-26T15:13:00Z">
              <w:tcPr>
                <w:tcW w:w="1185" w:type="dxa"/>
              </w:tcPr>
            </w:tcPrChange>
          </w:tcPr>
          <w:p w14:paraId="755B8F0C" w14:textId="32ECA8DF" w:rsidR="00B20416" w:rsidRDefault="00B20416" w:rsidP="00E86A75">
            <w:pPr>
              <w:spacing w:line="480" w:lineRule="auto"/>
              <w:jc w:val="center"/>
              <w:rPr>
                <w:ins w:id="256" w:author="Microsoft Office User" w:date="2018-04-26T15:12:00Z"/>
                <w:rFonts w:ascii="Times New Roman" w:eastAsia="Times New Roman" w:hAnsi="Times New Roman" w:cs="Times New Roman"/>
              </w:rPr>
            </w:pPr>
            <w:ins w:id="257" w:author="Microsoft Office User" w:date="2018-04-26T15:14:00Z">
              <w:r>
                <w:rPr>
                  <w:rFonts w:ascii="Times New Roman" w:eastAsia="Times New Roman" w:hAnsi="Times New Roman" w:cs="Times New Roman"/>
                </w:rPr>
                <w:t>741.8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58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1631A1C" w14:textId="3B1A271E" w:rsidR="00B20416" w:rsidRDefault="00B20416" w:rsidP="00E86A75">
            <w:pPr>
              <w:spacing w:line="480" w:lineRule="auto"/>
              <w:jc w:val="center"/>
              <w:rPr>
                <w:ins w:id="259" w:author="Microsoft Office User" w:date="2018-04-26T14:51:00Z"/>
                <w:rFonts w:ascii="Times New Roman" w:eastAsia="Times New Roman" w:hAnsi="Times New Roman" w:cs="Times New Roman"/>
              </w:rPr>
            </w:pPr>
            <w:ins w:id="260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2.11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61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1ED4D29" w14:textId="19D3A653" w:rsidR="00B20416" w:rsidRDefault="00B20416" w:rsidP="00E86A75">
            <w:pPr>
              <w:spacing w:line="480" w:lineRule="auto"/>
              <w:jc w:val="center"/>
              <w:rPr>
                <w:ins w:id="262" w:author="Microsoft Office User" w:date="2018-04-26T14:51:00Z"/>
                <w:rFonts w:ascii="Times New Roman" w:eastAsia="Times New Roman" w:hAnsi="Times New Roman" w:cs="Times New Roman"/>
              </w:rPr>
            </w:pPr>
            <w:ins w:id="263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</w:t>
              </w:r>
            </w:ins>
            <w:ins w:id="264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10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65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7B5DF15" w14:textId="69F4C722" w:rsidR="00B20416" w:rsidRDefault="00B20416" w:rsidP="00E86A75">
            <w:pPr>
              <w:spacing w:line="480" w:lineRule="auto"/>
              <w:jc w:val="center"/>
              <w:rPr>
                <w:ins w:id="266" w:author="Microsoft Office User" w:date="2018-04-26T14:51:00Z"/>
                <w:rFonts w:ascii="Times New Roman" w:eastAsia="Times New Roman" w:hAnsi="Times New Roman" w:cs="Times New Roman"/>
              </w:rPr>
            </w:pPr>
            <w:ins w:id="267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0.9</w:t>
              </w:r>
            </w:ins>
            <w:ins w:id="268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</w:p>
        </w:tc>
      </w:tr>
      <w:tr w:rsidR="00B20416" w14:paraId="057ADE2D" w14:textId="77777777" w:rsidTr="00B20416">
        <w:trPr>
          <w:gridAfter w:val="1"/>
          <w:wAfter w:w="900" w:type="dxa"/>
          <w:trHeight w:val="320"/>
          <w:ins w:id="269" w:author="Microsoft Office User" w:date="2018-04-26T14:51:00Z"/>
          <w:trPrChange w:id="270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  <w:tcPrChange w:id="271" w:author="Microsoft Office User" w:date="2018-04-26T15:13:00Z">
              <w:tcPr>
                <w:tcW w:w="4530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245FC575" w14:textId="35C79122" w:rsidR="00B20416" w:rsidRDefault="00B20416" w:rsidP="00E86A75">
            <w:pPr>
              <w:spacing w:line="480" w:lineRule="auto"/>
              <w:rPr>
                <w:ins w:id="272" w:author="Microsoft Office User" w:date="2018-04-26T14:51:00Z"/>
                <w:rFonts w:ascii="Times New Roman" w:eastAsia="Times New Roman" w:hAnsi="Times New Roman" w:cs="Times New Roman"/>
              </w:rPr>
            </w:pPr>
            <w:ins w:id="273" w:author="Microsoft Office User" w:date="2018-04-26T14:57:00Z">
              <w:r>
                <w:rPr>
                  <w:rFonts w:ascii="Times New Roman" w:eastAsia="Times New Roman" w:hAnsi="Times New Roman" w:cs="Times New Roman"/>
                </w:rPr>
                <w:t>date + age + sex + year + depositio</w:t>
              </w:r>
              <w:r>
                <w:rPr>
                  <w:rFonts w:ascii="Times New Roman" w:eastAsia="Times New Roman" w:hAnsi="Times New Roman" w:cs="Times New Roman"/>
                </w:rPr>
                <w:t>n (1</w:t>
              </w:r>
              <w:r>
                <w:rPr>
                  <w:rFonts w:ascii="Times New Roman" w:eastAsia="Times New Roman" w:hAnsi="Times New Roman" w:cs="Times New Roman"/>
                </w:rPr>
                <w:t>-yr)</w:t>
              </w:r>
            </w:ins>
            <w:ins w:id="274" w:author="Microsoft Office User" w:date="2018-04-26T15:08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9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75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926DF91" w14:textId="0CD056F7" w:rsidR="00B20416" w:rsidRDefault="00B20416" w:rsidP="00E86A75">
            <w:pPr>
              <w:spacing w:line="480" w:lineRule="auto"/>
              <w:jc w:val="center"/>
              <w:rPr>
                <w:ins w:id="276" w:author="Microsoft Office User" w:date="2018-04-26T14:51:00Z"/>
                <w:rFonts w:ascii="Times New Roman" w:eastAsia="Times New Roman" w:hAnsi="Times New Roman" w:cs="Times New Roman"/>
              </w:rPr>
            </w:pPr>
            <w:ins w:id="277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</w:t>
              </w:r>
            </w:ins>
            <w:ins w:id="278" w:author="Microsoft Office User" w:date="2018-04-26T14:58:00Z">
              <w:r>
                <w:rPr>
                  <w:rFonts w:ascii="Times New Roman" w:eastAsia="Times New Roman" w:hAnsi="Times New Roman" w:cs="Times New Roman"/>
                </w:rPr>
                <w:t>0</w:t>
              </w:r>
            </w:ins>
          </w:p>
        </w:tc>
        <w:tc>
          <w:tcPr>
            <w:tcW w:w="1260" w:type="dxa"/>
            <w:tcPrChange w:id="279" w:author="Microsoft Office User" w:date="2018-04-26T15:13:00Z">
              <w:tcPr>
                <w:tcW w:w="1185" w:type="dxa"/>
              </w:tcPr>
            </w:tcPrChange>
          </w:tcPr>
          <w:p w14:paraId="117CFAD6" w14:textId="3518425F" w:rsidR="00B20416" w:rsidRDefault="00B20416" w:rsidP="00E86A75">
            <w:pPr>
              <w:spacing w:line="480" w:lineRule="auto"/>
              <w:jc w:val="center"/>
              <w:rPr>
                <w:ins w:id="280" w:author="Microsoft Office User" w:date="2018-04-26T15:12:00Z"/>
                <w:rFonts w:ascii="Times New Roman" w:eastAsia="Times New Roman" w:hAnsi="Times New Roman" w:cs="Times New Roman"/>
              </w:rPr>
            </w:pPr>
            <w:ins w:id="281" w:author="Microsoft Office User" w:date="2018-04-26T15:14:00Z">
              <w:r>
                <w:rPr>
                  <w:rFonts w:ascii="Times New Roman" w:eastAsia="Times New Roman" w:hAnsi="Times New Roman" w:cs="Times New Roman"/>
                </w:rPr>
                <w:t>741.8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82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51C61D5" w14:textId="548BC7CE" w:rsidR="00B20416" w:rsidRDefault="00B20416" w:rsidP="00E86A75">
            <w:pPr>
              <w:spacing w:line="480" w:lineRule="auto"/>
              <w:jc w:val="center"/>
              <w:rPr>
                <w:ins w:id="283" w:author="Microsoft Office User" w:date="2018-04-26T14:51:00Z"/>
                <w:rFonts w:ascii="Times New Roman" w:eastAsia="Times New Roman" w:hAnsi="Times New Roman" w:cs="Times New Roman"/>
              </w:rPr>
            </w:pPr>
            <w:ins w:id="284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2.18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85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CE206CA" w14:textId="3F7FEE58" w:rsidR="00B20416" w:rsidRDefault="00B20416" w:rsidP="00E86A75">
            <w:pPr>
              <w:spacing w:line="480" w:lineRule="auto"/>
              <w:jc w:val="center"/>
              <w:rPr>
                <w:ins w:id="286" w:author="Microsoft Office User" w:date="2018-04-26T14:51:00Z"/>
                <w:rFonts w:ascii="Times New Roman" w:eastAsia="Times New Roman" w:hAnsi="Times New Roman" w:cs="Times New Roman"/>
              </w:rPr>
            </w:pPr>
            <w:ins w:id="287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0.09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88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62B4820" w14:textId="2D8492C4" w:rsidR="00B20416" w:rsidRDefault="00B20416" w:rsidP="00E86A75">
            <w:pPr>
              <w:spacing w:line="480" w:lineRule="auto"/>
              <w:jc w:val="center"/>
              <w:rPr>
                <w:ins w:id="289" w:author="Microsoft Office User" w:date="2018-04-26T14:51:00Z"/>
                <w:rFonts w:ascii="Times New Roman" w:eastAsia="Times New Roman" w:hAnsi="Times New Roman" w:cs="Times New Roman"/>
              </w:rPr>
            </w:pPr>
            <w:ins w:id="290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1.00</w:t>
              </w:r>
            </w:ins>
          </w:p>
        </w:tc>
      </w:tr>
      <w:tr w:rsidR="00B20416" w14:paraId="62DEB338" w14:textId="77777777" w:rsidTr="00B20416">
        <w:trPr>
          <w:gridAfter w:val="1"/>
          <w:wAfter w:w="900" w:type="dxa"/>
          <w:trHeight w:val="320"/>
          <w:ins w:id="291" w:author="Microsoft Office User" w:date="2018-04-26T14:51:00Z"/>
          <w:trPrChange w:id="292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  <w:tcPrChange w:id="293" w:author="Microsoft Office User" w:date="2018-04-26T15:13:00Z">
              <w:tcPr>
                <w:tcW w:w="4530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55AA2310" w14:textId="1CBC0444" w:rsidR="00B20416" w:rsidRDefault="00B20416" w:rsidP="00E86A75">
            <w:pPr>
              <w:spacing w:line="480" w:lineRule="auto"/>
              <w:rPr>
                <w:ins w:id="294" w:author="Microsoft Office User" w:date="2018-04-26T14:51:00Z"/>
                <w:rFonts w:ascii="Times New Roman" w:eastAsia="Times New Roman" w:hAnsi="Times New Roman" w:cs="Times New Roman"/>
              </w:rPr>
            </w:pPr>
            <w:ins w:id="295" w:author="Microsoft Office User" w:date="2018-04-26T14:57:00Z">
              <w:r>
                <w:rPr>
                  <w:rFonts w:ascii="Times New Roman" w:eastAsia="Times New Roman" w:hAnsi="Times New Roman" w:cs="Times New Roman"/>
                </w:rPr>
                <w:t>date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296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B0FF7EC" w14:textId="559A9D65" w:rsidR="00B20416" w:rsidRDefault="00B20416" w:rsidP="00E86A75">
            <w:pPr>
              <w:spacing w:line="480" w:lineRule="auto"/>
              <w:jc w:val="center"/>
              <w:rPr>
                <w:ins w:id="297" w:author="Microsoft Office User" w:date="2018-04-26T14:51:00Z"/>
                <w:rFonts w:ascii="Times New Roman" w:eastAsia="Times New Roman" w:hAnsi="Times New Roman" w:cs="Times New Roman"/>
              </w:rPr>
            </w:pPr>
            <w:ins w:id="298" w:author="Microsoft Office User" w:date="2018-04-26T14:59:00Z">
              <w:r>
                <w:rPr>
                  <w:rFonts w:ascii="Times New Roman" w:eastAsia="Times New Roman" w:hAnsi="Times New Roman" w:cs="Times New Roman"/>
                </w:rPr>
                <w:t>5</w:t>
              </w:r>
            </w:ins>
          </w:p>
        </w:tc>
        <w:tc>
          <w:tcPr>
            <w:tcW w:w="1260" w:type="dxa"/>
            <w:tcPrChange w:id="299" w:author="Microsoft Office User" w:date="2018-04-26T15:13:00Z">
              <w:tcPr>
                <w:tcW w:w="1185" w:type="dxa"/>
              </w:tcPr>
            </w:tcPrChange>
          </w:tcPr>
          <w:p w14:paraId="2751599C" w14:textId="440CEF7B" w:rsidR="00B20416" w:rsidRDefault="00B20416" w:rsidP="00E86A75">
            <w:pPr>
              <w:spacing w:line="480" w:lineRule="auto"/>
              <w:jc w:val="center"/>
              <w:rPr>
                <w:ins w:id="300" w:author="Microsoft Office User" w:date="2018-04-26T15:12:00Z"/>
                <w:rFonts w:ascii="Times New Roman" w:eastAsia="Times New Roman" w:hAnsi="Times New Roman" w:cs="Times New Roman"/>
              </w:rPr>
            </w:pPr>
            <w:ins w:id="301" w:author="Microsoft Office User" w:date="2018-04-26T15:14:00Z">
              <w:r>
                <w:rPr>
                  <w:rFonts w:ascii="Times New Roman" w:eastAsia="Times New Roman" w:hAnsi="Times New Roman" w:cs="Times New Roman"/>
                </w:rPr>
                <w:t>725.0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302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ABC8936" w14:textId="02AFA4C9" w:rsidR="00B20416" w:rsidRDefault="00B20416" w:rsidP="00E86A75">
            <w:pPr>
              <w:spacing w:line="480" w:lineRule="auto"/>
              <w:jc w:val="center"/>
              <w:rPr>
                <w:ins w:id="303" w:author="Microsoft Office User" w:date="2018-04-26T14:51:00Z"/>
                <w:rFonts w:ascii="Times New Roman" w:eastAsia="Times New Roman" w:hAnsi="Times New Roman" w:cs="Times New Roman"/>
              </w:rPr>
            </w:pPr>
            <w:ins w:id="304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2</w:t>
              </w:r>
            </w:ins>
            <w:ins w:id="305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5.05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306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DE8B82F" w14:textId="5A290725" w:rsidR="00B20416" w:rsidRDefault="00B20416" w:rsidP="00E86A75">
            <w:pPr>
              <w:spacing w:line="480" w:lineRule="auto"/>
              <w:jc w:val="center"/>
              <w:rPr>
                <w:ins w:id="307" w:author="Microsoft Office User" w:date="2018-04-26T14:51:00Z"/>
                <w:rFonts w:ascii="Times New Roman" w:eastAsia="Times New Roman" w:hAnsi="Times New Roman" w:cs="Times New Roman"/>
              </w:rPr>
            </w:pPr>
            <w:ins w:id="308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0.0</w:t>
              </w:r>
            </w:ins>
            <w:ins w:id="309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0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310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3EE9534" w14:textId="77777777" w:rsidR="00B20416" w:rsidRDefault="00B20416" w:rsidP="00E86A75">
            <w:pPr>
              <w:spacing w:line="480" w:lineRule="auto"/>
              <w:jc w:val="center"/>
              <w:rPr>
                <w:ins w:id="311" w:author="Microsoft Office User" w:date="2018-04-26T14:51:00Z"/>
                <w:rFonts w:ascii="Times New Roman" w:eastAsia="Times New Roman" w:hAnsi="Times New Roman" w:cs="Times New Roman"/>
              </w:rPr>
            </w:pPr>
            <w:ins w:id="312" w:author="Microsoft Office User" w:date="2018-04-26T14:51:00Z">
              <w:r>
                <w:rPr>
                  <w:rFonts w:ascii="Times New Roman" w:eastAsia="Times New Roman" w:hAnsi="Times New Roman" w:cs="Times New Roman"/>
                </w:rPr>
                <w:t>1.00</w:t>
              </w:r>
            </w:ins>
          </w:p>
        </w:tc>
      </w:tr>
      <w:tr w:rsidR="00B20416" w14:paraId="587ED779" w14:textId="77777777" w:rsidTr="00B20416">
        <w:trPr>
          <w:gridAfter w:val="1"/>
          <w:wAfter w:w="900" w:type="dxa"/>
          <w:trHeight w:val="320"/>
          <w:ins w:id="313" w:author="Microsoft Office User" w:date="2018-04-26T14:58:00Z"/>
          <w:trPrChange w:id="314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  <w:tcPrChange w:id="315" w:author="Microsoft Office User" w:date="2018-04-26T15:13:00Z">
              <w:tcPr>
                <w:tcW w:w="4530" w:type="dxa"/>
                <w:gridSpan w:val="2"/>
                <w:tcBorders>
                  <w:left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12F9DD7B" w14:textId="4A2C0182" w:rsidR="00B20416" w:rsidRPr="00792E0A" w:rsidRDefault="00B20416" w:rsidP="00E86A75">
            <w:pPr>
              <w:spacing w:line="480" w:lineRule="auto"/>
              <w:rPr>
                <w:ins w:id="316" w:author="Microsoft Office User" w:date="2018-04-26T14:58:00Z"/>
                <w:rFonts w:ascii="Times New Roman" w:eastAsia="Times New Roman" w:hAnsi="Times New Roman" w:cs="Times New Roman"/>
                <w:vertAlign w:val="superscript"/>
                <w:rPrChange w:id="317" w:author="Microsoft Office User" w:date="2018-04-26T14:59:00Z">
                  <w:rPr>
                    <w:ins w:id="318" w:author="Microsoft Office User" w:date="2018-04-26T14:58:00Z"/>
                    <w:rFonts w:ascii="Times New Roman" w:eastAsia="Times New Roman" w:hAnsi="Times New Roman" w:cs="Times New Roman"/>
                  </w:rPr>
                </w:rPrChange>
              </w:rPr>
            </w:pPr>
            <w:ins w:id="319" w:author="Microsoft Office User" w:date="2018-04-26T14:59:00Z">
              <w:r>
                <w:rPr>
                  <w:rFonts w:ascii="Times New Roman" w:eastAsia="Times New Roman" w:hAnsi="Times New Roman" w:cs="Times New Roman"/>
                </w:rPr>
                <w:t>linear date</w:t>
              </w:r>
            </w:ins>
            <w:ins w:id="320" w:author="Microsoft Office User" w:date="2018-04-26T15:08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10</w:t>
              </w:r>
            </w:ins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321" w:author="Microsoft Office User" w:date="2018-04-26T15:13:00Z">
              <w:tcPr>
                <w:tcW w:w="7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6B26B9D" w14:textId="666148AB" w:rsidR="00B20416" w:rsidRDefault="00B20416" w:rsidP="00E86A75">
            <w:pPr>
              <w:spacing w:line="480" w:lineRule="auto"/>
              <w:jc w:val="center"/>
              <w:rPr>
                <w:ins w:id="322" w:author="Microsoft Office User" w:date="2018-04-26T14:58:00Z"/>
                <w:rFonts w:ascii="Times New Roman" w:eastAsia="Times New Roman" w:hAnsi="Times New Roman" w:cs="Times New Roman"/>
              </w:rPr>
            </w:pPr>
            <w:ins w:id="323" w:author="Microsoft Office User" w:date="2018-04-26T14:59:00Z">
              <w:r>
                <w:rPr>
                  <w:rFonts w:ascii="Times New Roman" w:eastAsia="Times New Roman" w:hAnsi="Times New Roman" w:cs="Times New Roman"/>
                </w:rPr>
                <w:t>4</w:t>
              </w:r>
            </w:ins>
          </w:p>
        </w:tc>
        <w:tc>
          <w:tcPr>
            <w:tcW w:w="1260" w:type="dxa"/>
            <w:tcPrChange w:id="324" w:author="Microsoft Office User" w:date="2018-04-26T15:13:00Z">
              <w:tcPr>
                <w:tcW w:w="1185" w:type="dxa"/>
              </w:tcPr>
            </w:tcPrChange>
          </w:tcPr>
          <w:p w14:paraId="29DBBB66" w14:textId="18E968FF" w:rsidR="00B20416" w:rsidRDefault="00B20416" w:rsidP="00E86A75">
            <w:pPr>
              <w:spacing w:line="480" w:lineRule="auto"/>
              <w:jc w:val="center"/>
              <w:rPr>
                <w:ins w:id="325" w:author="Microsoft Office User" w:date="2018-04-26T15:12:00Z"/>
                <w:rFonts w:ascii="Times New Roman" w:eastAsia="Times New Roman" w:hAnsi="Times New Roman" w:cs="Times New Roman"/>
              </w:rPr>
            </w:pPr>
            <w:ins w:id="326" w:author="Microsoft Office User" w:date="2018-04-26T15:14:00Z">
              <w:r>
                <w:rPr>
                  <w:rFonts w:ascii="Times New Roman" w:eastAsia="Times New Roman" w:hAnsi="Times New Roman" w:cs="Times New Roman"/>
                </w:rPr>
                <w:t>721.9</w:t>
              </w:r>
            </w:ins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327" w:author="Microsoft Office User" w:date="2018-04-26T15:13:00Z">
              <w:tcPr>
                <w:tcW w:w="11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7457069" w14:textId="76E77E0D" w:rsidR="00B20416" w:rsidRDefault="00B20416" w:rsidP="00E86A75">
            <w:pPr>
              <w:spacing w:line="480" w:lineRule="auto"/>
              <w:jc w:val="center"/>
              <w:rPr>
                <w:ins w:id="328" w:author="Microsoft Office User" w:date="2018-04-26T14:58:00Z"/>
                <w:rFonts w:ascii="Times New Roman" w:eastAsia="Times New Roman" w:hAnsi="Times New Roman" w:cs="Times New Roman"/>
              </w:rPr>
            </w:pPr>
            <w:ins w:id="329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29.24</w:t>
              </w:r>
            </w:ins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330" w:author="Microsoft Office User" w:date="2018-04-26T15:13:00Z">
              <w:tcPr>
                <w:tcW w:w="9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DF63C9D" w14:textId="2A1D64B2" w:rsidR="00B20416" w:rsidRDefault="00B20416" w:rsidP="00E86A75">
            <w:pPr>
              <w:spacing w:line="480" w:lineRule="auto"/>
              <w:jc w:val="center"/>
              <w:rPr>
                <w:ins w:id="331" w:author="Microsoft Office User" w:date="2018-04-26T14:58:00Z"/>
                <w:rFonts w:ascii="Times New Roman" w:eastAsia="Times New Roman" w:hAnsi="Times New Roman" w:cs="Times New Roman"/>
              </w:rPr>
            </w:pPr>
            <w:ins w:id="332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0.00</w:t>
              </w:r>
            </w:ins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333" w:author="Microsoft Office User" w:date="2018-04-26T15:13:00Z">
              <w:tcPr>
                <w:tcW w:w="12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A805662" w14:textId="2A00E679" w:rsidR="00B20416" w:rsidRDefault="00B20416" w:rsidP="00E86A75">
            <w:pPr>
              <w:spacing w:line="480" w:lineRule="auto"/>
              <w:jc w:val="center"/>
              <w:rPr>
                <w:ins w:id="334" w:author="Microsoft Office User" w:date="2018-04-26T14:58:00Z"/>
                <w:rFonts w:ascii="Times New Roman" w:eastAsia="Times New Roman" w:hAnsi="Times New Roman" w:cs="Times New Roman"/>
              </w:rPr>
            </w:pPr>
            <w:ins w:id="335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1.00</w:t>
              </w:r>
            </w:ins>
          </w:p>
        </w:tc>
      </w:tr>
      <w:tr w:rsidR="00B20416" w14:paraId="03A66756" w14:textId="77777777" w:rsidTr="00B20416">
        <w:trPr>
          <w:gridAfter w:val="1"/>
          <w:wAfter w:w="900" w:type="dxa"/>
          <w:trHeight w:val="320"/>
          <w:ins w:id="336" w:author="Microsoft Office User" w:date="2018-04-26T14:57:00Z"/>
          <w:trPrChange w:id="337" w:author="Microsoft Office User" w:date="2018-04-26T15:13:00Z">
            <w:trPr>
              <w:gridAfter w:val="1"/>
              <w:wAfter w:w="900" w:type="dxa"/>
              <w:trHeight w:val="320"/>
            </w:trPr>
          </w:trPrChange>
        </w:trPr>
        <w:tc>
          <w:tcPr>
            <w:tcW w:w="453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  <w:tcPrChange w:id="338" w:author="Microsoft Office User" w:date="2018-04-26T15:13:00Z">
              <w:tcPr>
                <w:tcW w:w="4530" w:type="dxa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0D63E0F4" w14:textId="3F0D1ABD" w:rsidR="00B20416" w:rsidRDefault="00B20416" w:rsidP="00E86A75">
            <w:pPr>
              <w:spacing w:line="480" w:lineRule="auto"/>
              <w:rPr>
                <w:ins w:id="339" w:author="Microsoft Office User" w:date="2018-04-26T14:57:00Z"/>
                <w:rFonts w:ascii="Times New Roman" w:eastAsia="Times New Roman" w:hAnsi="Times New Roman" w:cs="Times New Roman"/>
              </w:rPr>
            </w:pPr>
            <w:ins w:id="340" w:author="Microsoft Office User" w:date="2018-04-26T14:57:00Z">
              <w:r>
                <w:rPr>
                  <w:rFonts w:ascii="Times New Roman" w:eastAsia="Times New Roman" w:hAnsi="Times New Roman" w:cs="Times New Roman"/>
                </w:rPr>
                <w:t>null</w:t>
              </w:r>
            </w:ins>
          </w:p>
        </w:tc>
        <w:tc>
          <w:tcPr>
            <w:tcW w:w="79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341" w:author="Microsoft Office User" w:date="2018-04-26T15:13:00Z">
              <w:tcPr>
                <w:tcW w:w="795" w:type="dxa"/>
                <w:tcBorders>
                  <w:bottom w:val="single" w:sz="4" w:space="0" w:color="auto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BB995F4" w14:textId="7FE58FEC" w:rsidR="00B20416" w:rsidRDefault="00B20416" w:rsidP="00E86A75">
            <w:pPr>
              <w:spacing w:line="480" w:lineRule="auto"/>
              <w:jc w:val="center"/>
              <w:rPr>
                <w:ins w:id="342" w:author="Microsoft Office User" w:date="2018-04-26T14:57:00Z"/>
                <w:rFonts w:ascii="Times New Roman" w:eastAsia="Times New Roman" w:hAnsi="Times New Roman" w:cs="Times New Roman"/>
              </w:rPr>
            </w:pPr>
            <w:ins w:id="343" w:author="Microsoft Office User" w:date="2018-04-26T14:59:00Z">
              <w:r>
                <w:rPr>
                  <w:rFonts w:ascii="Times New Roman" w:eastAsia="Times New Roman" w:hAnsi="Times New Roman" w:cs="Times New Roman"/>
                </w:rPr>
                <w:t>3</w:t>
              </w:r>
            </w:ins>
          </w:p>
        </w:tc>
        <w:tc>
          <w:tcPr>
            <w:tcW w:w="1260" w:type="dxa"/>
            <w:tcBorders>
              <w:bottom w:val="single" w:sz="4" w:space="0" w:color="auto"/>
            </w:tcBorders>
            <w:tcPrChange w:id="344" w:author="Microsoft Office User" w:date="2018-04-26T15:13:00Z">
              <w:tcPr>
                <w:tcW w:w="1185" w:type="dxa"/>
                <w:tcBorders>
                  <w:bottom w:val="single" w:sz="4" w:space="0" w:color="auto"/>
                </w:tcBorders>
              </w:tcPr>
            </w:tcPrChange>
          </w:tcPr>
          <w:p w14:paraId="3BC65E59" w14:textId="437FCF8C" w:rsidR="00B20416" w:rsidRDefault="0093040C" w:rsidP="00E86A75">
            <w:pPr>
              <w:spacing w:line="480" w:lineRule="auto"/>
              <w:jc w:val="center"/>
              <w:rPr>
                <w:ins w:id="345" w:author="Microsoft Office User" w:date="2018-04-26T15:12:00Z"/>
                <w:rFonts w:ascii="Times New Roman" w:eastAsia="Times New Roman" w:hAnsi="Times New Roman" w:cs="Times New Roman"/>
              </w:rPr>
            </w:pPr>
            <w:ins w:id="346" w:author="Microsoft Office User" w:date="2018-04-26T15:14:00Z">
              <w:r>
                <w:rPr>
                  <w:rFonts w:ascii="Times New Roman" w:eastAsia="Times New Roman" w:hAnsi="Times New Roman" w:cs="Times New Roman"/>
                </w:rPr>
                <w:t>654.1</w:t>
              </w:r>
            </w:ins>
          </w:p>
        </w:tc>
        <w:tc>
          <w:tcPr>
            <w:tcW w:w="111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347" w:author="Microsoft Office User" w:date="2018-04-26T15:13:00Z">
              <w:tcPr>
                <w:tcW w:w="1185" w:type="dxa"/>
                <w:tcBorders>
                  <w:bottom w:val="single" w:sz="4" w:space="0" w:color="auto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7266117" w14:textId="6DB10980" w:rsidR="00B20416" w:rsidRDefault="00B20416" w:rsidP="00E86A75">
            <w:pPr>
              <w:spacing w:line="480" w:lineRule="auto"/>
              <w:jc w:val="center"/>
              <w:rPr>
                <w:ins w:id="348" w:author="Microsoft Office User" w:date="2018-04-26T14:57:00Z"/>
                <w:rFonts w:ascii="Times New Roman" w:eastAsia="Times New Roman" w:hAnsi="Times New Roman" w:cs="Times New Roman"/>
              </w:rPr>
            </w:pPr>
            <w:ins w:id="349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162.82</w:t>
              </w:r>
            </w:ins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350" w:author="Microsoft Office User" w:date="2018-04-26T15:13:00Z">
              <w:tcPr>
                <w:tcW w:w="900" w:type="dxa"/>
                <w:tcBorders>
                  <w:bottom w:val="single" w:sz="4" w:space="0" w:color="auto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667A9DE" w14:textId="59803E10" w:rsidR="00B20416" w:rsidRDefault="00B20416" w:rsidP="00E86A75">
            <w:pPr>
              <w:spacing w:line="480" w:lineRule="auto"/>
              <w:jc w:val="center"/>
              <w:rPr>
                <w:ins w:id="351" w:author="Microsoft Office User" w:date="2018-04-26T14:57:00Z"/>
                <w:rFonts w:ascii="Times New Roman" w:eastAsia="Times New Roman" w:hAnsi="Times New Roman" w:cs="Times New Roman"/>
              </w:rPr>
            </w:pPr>
            <w:ins w:id="352" w:author="Microsoft Office User" w:date="2018-04-26T15:01:00Z">
              <w:r>
                <w:rPr>
                  <w:rFonts w:ascii="Times New Roman" w:eastAsia="Times New Roman" w:hAnsi="Times New Roman" w:cs="Times New Roman"/>
                </w:rPr>
                <w:t>0.00</w:t>
              </w:r>
            </w:ins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353" w:author="Microsoft Office User" w:date="2018-04-26T15:13:00Z">
              <w:tcPr>
                <w:tcW w:w="1200" w:type="dxa"/>
                <w:tcBorders>
                  <w:bottom w:val="single" w:sz="4" w:space="0" w:color="auto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1EC5C87" w14:textId="014384CE" w:rsidR="00B20416" w:rsidRDefault="00B20416" w:rsidP="00E86A75">
            <w:pPr>
              <w:spacing w:line="480" w:lineRule="auto"/>
              <w:jc w:val="center"/>
              <w:rPr>
                <w:ins w:id="354" w:author="Microsoft Office User" w:date="2018-04-26T14:57:00Z"/>
                <w:rFonts w:ascii="Times New Roman" w:eastAsia="Times New Roman" w:hAnsi="Times New Roman" w:cs="Times New Roman"/>
              </w:rPr>
            </w:pPr>
            <w:ins w:id="355" w:author="Microsoft Office User" w:date="2018-04-26T15:02:00Z">
              <w:r>
                <w:rPr>
                  <w:rFonts w:ascii="Times New Roman" w:eastAsia="Times New Roman" w:hAnsi="Times New Roman" w:cs="Times New Roman"/>
                </w:rPr>
                <w:t>1.00</w:t>
              </w:r>
            </w:ins>
          </w:p>
        </w:tc>
      </w:tr>
      <w:tr w:rsidR="00B20416" w14:paraId="199B42BE" w14:textId="77777777" w:rsidTr="00B20416">
        <w:trPr>
          <w:trHeight w:val="320"/>
          <w:ins w:id="356" w:author="Microsoft Office User" w:date="2018-04-26T14:51:00Z"/>
          <w:trPrChange w:id="357" w:author="Microsoft Office User" w:date="2018-04-26T15:12:00Z">
            <w:trPr>
              <w:trHeight w:val="320"/>
            </w:trPr>
          </w:trPrChange>
        </w:trPr>
        <w:tc>
          <w:tcPr>
            <w:tcW w:w="1185" w:type="dxa"/>
            <w:tcBorders>
              <w:top w:val="nil"/>
              <w:left w:val="nil"/>
              <w:right w:val="nil"/>
            </w:tcBorders>
            <w:shd w:val="clear" w:color="auto" w:fill="FFFFFF"/>
            <w:tcPrChange w:id="358" w:author="Microsoft Office User" w:date="2018-04-26T15:12:00Z">
              <w:tcPr>
                <w:tcW w:w="1185" w:type="dxa"/>
                <w:tcBorders>
                  <w:top w:val="nil"/>
                  <w:left w:val="nil"/>
                  <w:right w:val="nil"/>
                </w:tcBorders>
                <w:shd w:val="clear" w:color="auto" w:fill="FFFFFF"/>
              </w:tcPr>
            </w:tcPrChange>
          </w:tcPr>
          <w:p w14:paraId="5AFF261A" w14:textId="77777777" w:rsidR="00B20416" w:rsidRDefault="00B20416" w:rsidP="00E86A75">
            <w:pPr>
              <w:spacing w:line="480" w:lineRule="auto"/>
              <w:rPr>
                <w:ins w:id="359" w:author="Microsoft Office User" w:date="2018-04-26T15:12:00Z"/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9510" w:type="dxa"/>
            <w:gridSpan w:val="7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  <w:tcPrChange w:id="360" w:author="Microsoft Office User" w:date="2018-04-26T15:12:00Z">
              <w:tcPr>
                <w:tcW w:w="9510" w:type="dxa"/>
                <w:gridSpan w:val="7"/>
                <w:tcBorders>
                  <w:top w:val="nil"/>
                  <w:left w:val="nil"/>
                  <w:right w:val="nil"/>
                </w:tcBorders>
                <w:shd w:val="clear" w:color="auto" w:fill="FFFFFF"/>
                <w:vAlign w:val="bottom"/>
              </w:tcPr>
            </w:tcPrChange>
          </w:tcPr>
          <w:p w14:paraId="148E688D" w14:textId="441E5712" w:rsidR="00B20416" w:rsidRDefault="00B20416" w:rsidP="00E86A75">
            <w:pPr>
              <w:spacing w:line="480" w:lineRule="auto"/>
              <w:rPr>
                <w:ins w:id="361" w:author="Microsoft Office User" w:date="2018-04-26T14:51:00Z"/>
                <w:rFonts w:ascii="Times New Roman" w:eastAsia="Times New Roman" w:hAnsi="Times New Roman" w:cs="Times New Roman"/>
              </w:rPr>
            </w:pPr>
            <w:ins w:id="362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1</w:t>
              </w:r>
            </w:ins>
            <w:ins w:id="363" w:author="Microsoft Office User" w:date="2018-04-26T15:03:00Z">
              <w:r>
                <w:rPr>
                  <w:rFonts w:ascii="Times New Roman" w:eastAsia="Times New Roman" w:hAnsi="Times New Roman" w:cs="Times New Roman"/>
                </w:rPr>
                <w:t>The quadratic effect of sampling date</w:t>
              </w:r>
            </w:ins>
          </w:p>
          <w:p w14:paraId="364DB0B5" w14:textId="2CAC3B23" w:rsidR="00B20416" w:rsidRDefault="00B20416" w:rsidP="00E86A75">
            <w:pPr>
              <w:spacing w:line="480" w:lineRule="auto"/>
              <w:rPr>
                <w:ins w:id="364" w:author="Microsoft Office User" w:date="2018-04-26T14:51:00Z"/>
                <w:rFonts w:ascii="Times New Roman" w:eastAsia="Times New Roman" w:hAnsi="Times New Roman" w:cs="Times New Roman"/>
              </w:rPr>
            </w:pPr>
            <w:ins w:id="365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2</w:t>
              </w:r>
            </w:ins>
            <w:ins w:id="366" w:author="Microsoft Office User" w:date="2018-04-26T15:03:00Z">
              <w:r>
                <w:rPr>
                  <w:rFonts w:ascii="Times New Roman" w:eastAsia="Times New Roman" w:hAnsi="Times New Roman" w:cs="Times New Roman"/>
                </w:rPr>
                <w:t>Age of the individual (hatch-year, second-year, or after-second-year)</w:t>
              </w:r>
            </w:ins>
          </w:p>
          <w:p w14:paraId="5D80CE2B" w14:textId="73425AAC" w:rsidR="00B20416" w:rsidRDefault="00B20416" w:rsidP="00E86A75">
            <w:pPr>
              <w:spacing w:line="480" w:lineRule="auto"/>
              <w:rPr>
                <w:ins w:id="367" w:author="Microsoft Office User" w:date="2018-04-26T14:51:00Z"/>
                <w:rFonts w:ascii="Times New Roman" w:eastAsia="Times New Roman" w:hAnsi="Times New Roman" w:cs="Times New Roman"/>
              </w:rPr>
            </w:pPr>
            <w:ins w:id="368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3</w:t>
              </w:r>
            </w:ins>
            <w:ins w:id="369" w:author="Microsoft Office User" w:date="2018-04-26T15:04:00Z">
              <w:r>
                <w:rPr>
                  <w:rFonts w:ascii="Times New Roman" w:eastAsia="Times New Roman" w:hAnsi="Times New Roman" w:cs="Times New Roman"/>
                </w:rPr>
                <w:t>Sex of the individual</w:t>
              </w:r>
            </w:ins>
          </w:p>
          <w:p w14:paraId="31722D3A" w14:textId="56C4BAA9" w:rsidR="00B20416" w:rsidRDefault="00B20416" w:rsidP="00E86A75">
            <w:pPr>
              <w:spacing w:line="480" w:lineRule="auto"/>
              <w:rPr>
                <w:ins w:id="370" w:author="Microsoft Office User" w:date="2018-04-26T14:51:00Z"/>
                <w:rFonts w:ascii="Times New Roman" w:eastAsia="Times New Roman" w:hAnsi="Times New Roman" w:cs="Times New Roman"/>
              </w:rPr>
            </w:pPr>
            <w:ins w:id="371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4</w:t>
              </w:r>
            </w:ins>
            <w:ins w:id="372" w:author="Microsoft Office User" w:date="2018-04-26T15:04:00Z">
              <w:r>
                <w:rPr>
                  <w:rFonts w:ascii="Times New Roman" w:eastAsia="Times New Roman" w:hAnsi="Times New Roman" w:cs="Times New Roman"/>
                </w:rPr>
                <w:t>Year in which the sample was drawn</w:t>
              </w:r>
            </w:ins>
            <w:ins w:id="373" w:author="Microsoft Office User" w:date="2018-04-26T15:05:00Z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ins>
          </w:p>
          <w:p w14:paraId="66078338" w14:textId="77777777" w:rsidR="00B20416" w:rsidRDefault="00B20416" w:rsidP="00B20416">
            <w:pPr>
              <w:spacing w:line="480" w:lineRule="auto"/>
              <w:rPr>
                <w:ins w:id="374" w:author="Microsoft Office User" w:date="2018-04-26T15:07:00Z"/>
                <w:rFonts w:ascii="Times New Roman" w:eastAsia="Times New Roman" w:hAnsi="Times New Roman" w:cs="Times New Roman"/>
              </w:rPr>
            </w:pPr>
            <w:ins w:id="375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5</w:t>
              </w:r>
            </w:ins>
            <w:ins w:id="376" w:author="Microsoft Office User" w:date="2018-04-26T15:06:00Z">
              <w:r>
                <w:rPr>
                  <w:rFonts w:ascii="Times New Roman" w:eastAsia="Times New Roman" w:hAnsi="Times New Roman" w:cs="Times New Roman"/>
                </w:rPr>
                <w:t xml:space="preserve">Average daily deposition rate of mercury during </w:t>
              </w:r>
            </w:ins>
            <w:ins w:id="377" w:author="Microsoft Office User" w:date="2018-04-26T15:07:00Z">
              <w:r>
                <w:rPr>
                  <w:rFonts w:ascii="Times New Roman" w:eastAsia="Times New Roman" w:hAnsi="Times New Roman" w:cs="Times New Roman"/>
                </w:rPr>
                <w:t xml:space="preserve">the preceding </w:t>
              </w:r>
            </w:ins>
            <w:ins w:id="378" w:author="Microsoft Office User" w:date="2018-04-26T15:06:00Z">
              <w:r>
                <w:rPr>
                  <w:rFonts w:ascii="Times New Roman" w:eastAsia="Times New Roman" w:hAnsi="Times New Roman" w:cs="Times New Roman"/>
                </w:rPr>
                <w:t xml:space="preserve">Dec – May </w:t>
              </w:r>
            </w:ins>
          </w:p>
          <w:p w14:paraId="7FBF2438" w14:textId="77777777" w:rsidR="00B20416" w:rsidRDefault="00B20416" w:rsidP="00B20416">
            <w:pPr>
              <w:spacing w:line="480" w:lineRule="auto"/>
              <w:rPr>
                <w:ins w:id="379" w:author="Microsoft Office User" w:date="2018-04-26T15:07:00Z"/>
                <w:rFonts w:ascii="Times New Roman" w:eastAsia="Times New Roman" w:hAnsi="Times New Roman" w:cs="Times New Roman"/>
              </w:rPr>
            </w:pPr>
            <w:ins w:id="380" w:author="Microsoft Office User" w:date="2018-04-26T14:51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6</w:t>
              </w:r>
            </w:ins>
            <w:ins w:id="381" w:author="Microsoft Office User" w:date="2018-04-26T15:07:00Z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</w:rPr>
                <w:t xml:space="preserve">Average daily deposition </w:t>
              </w:r>
              <w:proofErr w:type="gramStart"/>
              <w:r>
                <w:rPr>
                  <w:rFonts w:ascii="Times New Roman" w:eastAsia="Times New Roman" w:hAnsi="Times New Roman" w:cs="Times New Roman"/>
                </w:rPr>
                <w:t>rate</w:t>
              </w:r>
              <w:proofErr w:type="gramEnd"/>
              <w:r>
                <w:rPr>
                  <w:rFonts w:ascii="Times New Roman" w:eastAsia="Times New Roman" w:hAnsi="Times New Roman" w:cs="Times New Roman"/>
                </w:rPr>
                <w:t xml:space="preserve"> of mercury during the preceding </w:t>
              </w:r>
              <w:r>
                <w:rPr>
                  <w:rFonts w:ascii="Times New Roman" w:eastAsia="Times New Roman" w:hAnsi="Times New Roman" w:cs="Times New Roman"/>
                </w:rPr>
                <w:t>two years</w:t>
              </w:r>
            </w:ins>
          </w:p>
          <w:p w14:paraId="0626F696" w14:textId="4F7BE571" w:rsidR="00B20416" w:rsidRDefault="00B20416" w:rsidP="00B20416">
            <w:pPr>
              <w:spacing w:line="480" w:lineRule="auto"/>
              <w:rPr>
                <w:ins w:id="382" w:author="Microsoft Office User" w:date="2018-04-26T15:08:00Z"/>
                <w:rFonts w:ascii="Times New Roman" w:eastAsia="Times New Roman" w:hAnsi="Times New Roman" w:cs="Times New Roman"/>
              </w:rPr>
            </w:pPr>
            <w:ins w:id="383" w:author="Microsoft Office User" w:date="2018-04-26T15:07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7</w:t>
              </w:r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ins>
            <w:ins w:id="384" w:author="Microsoft Office User" w:date="2018-04-26T15:08:00Z">
              <w:r>
                <w:rPr>
                  <w:rFonts w:ascii="Times New Roman" w:eastAsia="Times New Roman" w:hAnsi="Times New Roman" w:cs="Times New Roman"/>
                </w:rPr>
                <w:t xml:space="preserve">Species, either Bicknell’s Thrush or </w:t>
              </w:r>
              <w:proofErr w:type="spellStart"/>
              <w:r>
                <w:rPr>
                  <w:rFonts w:ascii="Times New Roman" w:eastAsia="Times New Roman" w:hAnsi="Times New Roman" w:cs="Times New Roman"/>
                </w:rPr>
                <w:t>Swainson’s</w:t>
              </w:r>
              <w:proofErr w:type="spellEnd"/>
              <w:r>
                <w:rPr>
                  <w:rFonts w:ascii="Times New Roman" w:eastAsia="Times New Roman" w:hAnsi="Times New Roman" w:cs="Times New Roman"/>
                </w:rPr>
                <w:t xml:space="preserve"> Thrush</w:t>
              </w:r>
            </w:ins>
          </w:p>
          <w:p w14:paraId="7D10AC63" w14:textId="76BA0B29" w:rsidR="00B20416" w:rsidRDefault="00B20416" w:rsidP="00B20416">
            <w:pPr>
              <w:spacing w:line="480" w:lineRule="auto"/>
              <w:rPr>
                <w:ins w:id="385" w:author="Microsoft Office User" w:date="2018-04-26T15:07:00Z"/>
                <w:rFonts w:ascii="Times New Roman" w:eastAsia="Times New Roman" w:hAnsi="Times New Roman" w:cs="Times New Roman"/>
              </w:rPr>
            </w:pPr>
            <w:ins w:id="386" w:author="Microsoft Office User" w:date="2018-04-26T15:08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 xml:space="preserve">8 </w:t>
              </w:r>
            </w:ins>
            <w:ins w:id="387" w:author="Microsoft Office User" w:date="2018-04-26T15:07:00Z">
              <w:r>
                <w:rPr>
                  <w:rFonts w:ascii="Times New Roman" w:eastAsia="Times New Roman" w:hAnsi="Times New Roman" w:cs="Times New Roman"/>
                </w:rPr>
                <w:t xml:space="preserve">Average daily deposition </w:t>
              </w:r>
              <w:proofErr w:type="gramStart"/>
              <w:r>
                <w:rPr>
                  <w:rFonts w:ascii="Times New Roman" w:eastAsia="Times New Roman" w:hAnsi="Times New Roman" w:cs="Times New Roman"/>
                </w:rPr>
                <w:t>rate</w:t>
              </w:r>
              <w:proofErr w:type="gramEnd"/>
              <w:r>
                <w:rPr>
                  <w:rFonts w:ascii="Times New Roman" w:eastAsia="Times New Roman" w:hAnsi="Times New Roman" w:cs="Times New Roman"/>
                </w:rPr>
                <w:t xml:space="preserve"> of mercury during the preceding </w:t>
              </w:r>
              <w:r>
                <w:rPr>
                  <w:rFonts w:ascii="Times New Roman" w:eastAsia="Times New Roman" w:hAnsi="Times New Roman" w:cs="Times New Roman"/>
                </w:rPr>
                <w:t>three</w:t>
              </w:r>
              <w:r>
                <w:rPr>
                  <w:rFonts w:ascii="Times New Roman" w:eastAsia="Times New Roman" w:hAnsi="Times New Roman" w:cs="Times New Roman"/>
                </w:rPr>
                <w:t xml:space="preserve"> years</w:t>
              </w:r>
            </w:ins>
          </w:p>
          <w:p w14:paraId="61109D45" w14:textId="3BF1EA25" w:rsidR="00B20416" w:rsidRDefault="00B20416" w:rsidP="00B20416">
            <w:pPr>
              <w:spacing w:line="480" w:lineRule="auto"/>
              <w:rPr>
                <w:ins w:id="388" w:author="Microsoft Office User" w:date="2018-04-26T15:09:00Z"/>
                <w:rFonts w:ascii="Times New Roman" w:eastAsia="Times New Roman" w:hAnsi="Times New Roman" w:cs="Times New Roman"/>
              </w:rPr>
            </w:pPr>
            <w:ins w:id="389" w:author="Microsoft Office User" w:date="2018-04-26T15:09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9</w:t>
              </w:r>
            </w:ins>
            <w:ins w:id="390" w:author="Microsoft Office User" w:date="2018-04-26T15:07:00Z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</w:rPr>
                <w:t xml:space="preserve">Average daily deposition </w:t>
              </w:r>
              <w:proofErr w:type="gramStart"/>
              <w:r>
                <w:rPr>
                  <w:rFonts w:ascii="Times New Roman" w:eastAsia="Times New Roman" w:hAnsi="Times New Roman" w:cs="Times New Roman"/>
                </w:rPr>
                <w:t>rate</w:t>
              </w:r>
              <w:proofErr w:type="gramEnd"/>
              <w:r>
                <w:rPr>
                  <w:rFonts w:ascii="Times New Roman" w:eastAsia="Times New Roman" w:hAnsi="Times New Roman" w:cs="Times New Roman"/>
                </w:rPr>
                <w:t xml:space="preserve"> of mercury during the preceding </w:t>
              </w:r>
            </w:ins>
            <w:ins w:id="391" w:author="Microsoft Office User" w:date="2018-04-26T15:08:00Z">
              <w:r>
                <w:rPr>
                  <w:rFonts w:ascii="Times New Roman" w:eastAsia="Times New Roman" w:hAnsi="Times New Roman" w:cs="Times New Roman"/>
                </w:rPr>
                <w:t>year (May – May)</w:t>
              </w:r>
            </w:ins>
          </w:p>
          <w:p w14:paraId="15BCBAAA" w14:textId="1D39E023" w:rsidR="00B20416" w:rsidRDefault="00B20416" w:rsidP="00B20416">
            <w:pPr>
              <w:spacing w:line="480" w:lineRule="auto"/>
              <w:rPr>
                <w:ins w:id="392" w:author="Microsoft Office User" w:date="2018-04-26T15:09:00Z"/>
                <w:rFonts w:ascii="Times New Roman" w:eastAsia="Times New Roman" w:hAnsi="Times New Roman" w:cs="Times New Roman"/>
              </w:rPr>
            </w:pPr>
            <w:ins w:id="393" w:author="Microsoft Office User" w:date="2018-04-26T15:09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10</w:t>
              </w:r>
              <w:r>
                <w:rPr>
                  <w:rFonts w:ascii="Times New Roman" w:eastAsia="Times New Roman" w:hAnsi="Times New Roman" w:cs="Times New Roman"/>
                </w:rPr>
                <w:t xml:space="preserve"> The non-quadratic effect of sampling date</w:t>
              </w:r>
            </w:ins>
          </w:p>
          <w:p w14:paraId="1DCB599F" w14:textId="7B46FCE5" w:rsidR="00B20416" w:rsidRPr="00B20416" w:rsidRDefault="00B20416" w:rsidP="00B20416">
            <w:pPr>
              <w:spacing w:line="480" w:lineRule="auto"/>
              <w:rPr>
                <w:ins w:id="394" w:author="Microsoft Office User" w:date="2018-04-26T15:07:00Z"/>
                <w:rFonts w:ascii="Times New Roman" w:eastAsia="Times New Roman" w:hAnsi="Times New Roman" w:cs="Times New Roman"/>
              </w:rPr>
            </w:pPr>
            <w:ins w:id="395" w:author="Microsoft Office User" w:date="2018-04-26T15:09:00Z">
              <w:r>
                <w:rPr>
                  <w:rFonts w:ascii="Times New Roman" w:eastAsia="Times New Roman" w:hAnsi="Times New Roman" w:cs="Times New Roman"/>
                  <w:vertAlign w:val="superscript"/>
                </w:rPr>
                <w:t>11</w:t>
              </w:r>
              <w:r>
                <w:rPr>
                  <w:rFonts w:ascii="Times New Roman" w:eastAsia="Times New Roman" w:hAnsi="Times New Roman" w:cs="Times New Roman"/>
                </w:rPr>
                <w:t xml:space="preserve"> The lowest </w:t>
              </w:r>
              <w:proofErr w:type="spellStart"/>
              <w:r>
                <w:rPr>
                  <w:rFonts w:ascii="Times New Roman" w:eastAsia="Times New Roman" w:hAnsi="Times New Roman" w:cs="Times New Roman"/>
                </w:rPr>
                <w:t>AICc</w:t>
              </w:r>
              <w:proofErr w:type="spellEnd"/>
              <w:r>
                <w:rPr>
                  <w:rFonts w:ascii="Times New Roman" w:eastAsia="Times New Roman" w:hAnsi="Times New Roman" w:cs="Times New Roman"/>
                </w:rPr>
                <w:t xml:space="preserve"> value was</w:t>
              </w:r>
            </w:ins>
            <w:ins w:id="396" w:author="Microsoft Office User" w:date="2018-04-26T15:10:00Z">
              <w:r>
                <w:rPr>
                  <w:rFonts w:ascii="Times New Roman" w:eastAsia="Times New Roman" w:hAnsi="Times New Roman" w:cs="Times New Roman"/>
                </w:rPr>
                <w:t xml:space="preserve"> -1461.8</w:t>
              </w:r>
            </w:ins>
          </w:p>
          <w:p w14:paraId="1911988A" w14:textId="0A4A57A2" w:rsidR="00B20416" w:rsidRPr="00B20416" w:rsidRDefault="00B20416" w:rsidP="00B20416">
            <w:pPr>
              <w:spacing w:line="480" w:lineRule="auto"/>
              <w:rPr>
                <w:ins w:id="397" w:author="Microsoft Office User" w:date="2018-04-26T15:07:00Z"/>
                <w:rFonts w:ascii="Times New Roman" w:eastAsia="Times New Roman" w:hAnsi="Times New Roman" w:cs="Times New Roman"/>
              </w:rPr>
            </w:pPr>
          </w:p>
          <w:p w14:paraId="515DE15B" w14:textId="07655B6B" w:rsidR="00B20416" w:rsidRDefault="00B20416" w:rsidP="00B20416">
            <w:pPr>
              <w:spacing w:line="480" w:lineRule="auto"/>
              <w:rPr>
                <w:ins w:id="398" w:author="Microsoft Office User" w:date="2018-04-26T14:51:00Z"/>
                <w:rFonts w:ascii="Times New Roman" w:eastAsia="Times New Roman" w:hAnsi="Times New Roman" w:cs="Times New Roman"/>
              </w:rPr>
            </w:pPr>
          </w:p>
        </w:tc>
      </w:tr>
    </w:tbl>
    <w:p w14:paraId="0BA56DD4" w14:textId="77777777" w:rsidR="009C576F" w:rsidRDefault="009C576F" w:rsidP="00855BCB">
      <w:pPr>
        <w:pStyle w:val="NormalWeb"/>
        <w:spacing w:line="360" w:lineRule="auto"/>
        <w:rPr>
          <w:ins w:id="399" w:author="Microsoft Office User" w:date="2018-04-25T10:54:00Z"/>
          <w:sz w:val="22"/>
          <w:szCs w:val="22"/>
        </w:rPr>
      </w:pPr>
    </w:p>
    <w:p w14:paraId="5438FBC4" w14:textId="77777777" w:rsidR="00971CDB" w:rsidRDefault="00971CDB" w:rsidP="00971CDB">
      <w:pPr>
        <w:pStyle w:val="NormalWeb"/>
        <w:keepNext/>
        <w:spacing w:line="360" w:lineRule="auto"/>
        <w:rPr>
          <w:ins w:id="400" w:author="Microsoft Office User" w:date="2018-04-25T10:58:00Z"/>
        </w:rPr>
        <w:pPrChange w:id="401" w:author="Microsoft Office User" w:date="2018-04-25T10:58:00Z">
          <w:pPr>
            <w:pStyle w:val="NormalWeb"/>
            <w:spacing w:line="360" w:lineRule="auto"/>
          </w:pPr>
        </w:pPrChange>
      </w:pPr>
      <w:ins w:id="402" w:author="Microsoft Office User" w:date="2018-04-25T10:57:00Z">
        <w:r>
          <w:rPr>
            <w:noProof/>
            <w:sz w:val="22"/>
            <w:szCs w:val="22"/>
          </w:rPr>
          <w:lastRenderedPageBreak/>
          <w:drawing>
            <wp:inline distT="0" distB="0" distL="0" distR="0" wp14:anchorId="3E8723B9" wp14:editId="3BCB1C8D">
              <wp:extent cx="5486400" cy="54864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ig1.png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003239" w14:textId="19875A17" w:rsidR="00971CDB" w:rsidRDefault="00971CDB" w:rsidP="00971CDB">
      <w:pPr>
        <w:pStyle w:val="Caption"/>
        <w:rPr>
          <w:sz w:val="22"/>
          <w:szCs w:val="22"/>
        </w:rPr>
        <w:pPrChange w:id="403" w:author="Microsoft Office User" w:date="2018-04-25T10:58:00Z">
          <w:pPr>
            <w:pStyle w:val="NormalWeb"/>
            <w:spacing w:line="360" w:lineRule="auto"/>
          </w:pPr>
        </w:pPrChange>
      </w:pPr>
      <w:ins w:id="404" w:author="Microsoft Office User" w:date="2018-04-25T10:58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405" w:author="Microsoft Office User" w:date="2018-04-26T14:14:00Z">
        <w:r w:rsidR="00940AC3">
          <w:rPr>
            <w:noProof/>
          </w:rPr>
          <w:t>2</w:t>
        </w:r>
      </w:ins>
      <w:ins w:id="406" w:author="Microsoft Office User" w:date="2018-04-25T10:58:00Z">
        <w:r>
          <w:fldChar w:fldCharType="end"/>
        </w:r>
        <w:r>
          <w:t>. Residual variation in concentration of mercury in the blood of Bicknell's</w:t>
        </w:r>
        <w:r>
          <w:t xml:space="preserve"> </w:t>
        </w:r>
        <w:proofErr w:type="spellStart"/>
        <w:r>
          <w:t>Thush</w:t>
        </w:r>
        <w:proofErr w:type="spellEnd"/>
        <w:r>
          <w:t xml:space="preserve"> (</w:t>
        </w:r>
        <w:proofErr w:type="spellStart"/>
        <w:r>
          <w:t>Catharus</w:t>
        </w:r>
        <w:proofErr w:type="spellEnd"/>
        <w:r>
          <w:t xml:space="preserve"> </w:t>
        </w:r>
        <w:proofErr w:type="spellStart"/>
        <w:r>
          <w:t>bicknelli</w:t>
        </w:r>
        <w:proofErr w:type="spellEnd"/>
        <w:r>
          <w:t xml:space="preserve">) and </w:t>
        </w:r>
        <w:proofErr w:type="spellStart"/>
        <w:r>
          <w:t>Swainson’s</w:t>
        </w:r>
        <w:proofErr w:type="spellEnd"/>
        <w:r>
          <w:t xml:space="preserve"> Thrush (</w:t>
        </w:r>
        <w:proofErr w:type="spellStart"/>
        <w:r>
          <w:t>Catharus</w:t>
        </w:r>
        <w:proofErr w:type="spellEnd"/>
        <w:r>
          <w:t xml:space="preserve"> </w:t>
        </w:r>
        <w:proofErr w:type="spellStart"/>
        <w:r>
          <w:t>ustulatus</w:t>
        </w:r>
        <w:proofErr w:type="spellEnd"/>
        <w:r>
          <w:t>)</w:t>
        </w:r>
        <w:r w:rsidR="00617C7B">
          <w:t xml:space="preserve"> sampled on Mount Mansfield, Vermont, USA, after accounting for effects of age, sex, and sampling date. </w:t>
        </w:r>
      </w:ins>
      <w:ins w:id="407" w:author="Microsoft Office User" w:date="2018-04-25T10:59:00Z">
        <w:r w:rsidR="00617C7B">
          <w:t xml:space="preserve">Boxes indicate the interquartile range, thick black lines the median value, dotted lines the range of values excluding outliers, and hollow circles outliers. </w:t>
        </w:r>
      </w:ins>
    </w:p>
    <w:p w14:paraId="32F37269" w14:textId="48ED96C3" w:rsidR="00855BCB" w:rsidDel="00EA6E30" w:rsidRDefault="00855BCB" w:rsidP="00855BCB">
      <w:pPr>
        <w:pStyle w:val="NormalWeb"/>
        <w:spacing w:line="360" w:lineRule="auto"/>
        <w:rPr>
          <w:del w:id="408" w:author="Microsoft Office User" w:date="2018-04-25T12:07:00Z"/>
          <w:rFonts w:ascii="Times New Roman" w:hAnsi="Times New Roman"/>
          <w:sz w:val="22"/>
          <w:szCs w:val="22"/>
        </w:rPr>
      </w:pPr>
      <w:del w:id="409" w:author="Microsoft Office User" w:date="2018-04-25T12:07:00Z">
        <w:r w:rsidRPr="00626DAA" w:rsidDel="00EA6E30">
          <w:rPr>
            <w:rFonts w:ascii="Times New Roman" w:hAnsi="Times New Roman"/>
            <w:sz w:val="22"/>
            <w:szCs w:val="22"/>
          </w:rPr>
          <w:delText>The model that included an interaction between ye</w:delText>
        </w:r>
        <w:r w:rsidDel="00EA6E30">
          <w:rPr>
            <w:rFonts w:ascii="Times New Roman" w:hAnsi="Times New Roman"/>
            <w:sz w:val="22"/>
            <w:szCs w:val="22"/>
          </w:rPr>
          <w:delText xml:space="preserve">ar and day-of-the year </w:delText>
        </w:r>
        <w:r w:rsidRPr="00626DAA" w:rsidDel="00EA6E30">
          <w:rPr>
            <w:rFonts w:ascii="Times New Roman" w:hAnsi="Times New Roman"/>
            <w:sz w:val="22"/>
            <w:szCs w:val="22"/>
          </w:rPr>
          <w:delText>had a lower AIC value</w:delText>
        </w:r>
        <w:r w:rsidDel="00EA6E30">
          <w:rPr>
            <w:rFonts w:ascii="Times New Roman" w:hAnsi="Times New Roman"/>
            <w:sz w:val="22"/>
            <w:szCs w:val="22"/>
          </w:rPr>
          <w:delText xml:space="preserve"> (-3011.895) than did the simpler model</w:delText>
        </w:r>
        <w:r w:rsidRPr="00626DAA" w:rsidDel="00EA6E30">
          <w:rPr>
            <w:rFonts w:ascii="Times New Roman" w:hAnsi="Times New Roman"/>
            <w:sz w:val="22"/>
            <w:szCs w:val="22"/>
          </w:rPr>
          <w:delText xml:space="preserve"> without the interaction</w:delText>
        </w:r>
        <w:r w:rsidDel="00EA6E30">
          <w:rPr>
            <w:rFonts w:ascii="Times New Roman" w:hAnsi="Times New Roman"/>
            <w:sz w:val="22"/>
            <w:szCs w:val="22"/>
          </w:rPr>
          <w:delText xml:space="preserve"> (-3005.494)</w:delText>
        </w:r>
        <w:r w:rsidRPr="00626DAA" w:rsidDel="00EA6E30">
          <w:rPr>
            <w:rFonts w:ascii="Times New Roman" w:hAnsi="Times New Roman"/>
            <w:sz w:val="22"/>
            <w:szCs w:val="22"/>
          </w:rPr>
          <w:delText xml:space="preserve">, so we used the more </w:delText>
        </w:r>
        <w:r w:rsidRPr="00A44BF9" w:rsidDel="00EA6E30">
          <w:rPr>
            <w:rFonts w:ascii="Times New Roman" w:hAnsi="Times New Roman"/>
            <w:sz w:val="22"/>
            <w:szCs w:val="22"/>
          </w:rPr>
          <w:delText>complicated model for inference</w:delText>
        </w:r>
        <w:r w:rsidDel="00EA6E30">
          <w:rPr>
            <w:rFonts w:ascii="Times New Roman" w:hAnsi="Times New Roman"/>
            <w:sz w:val="22"/>
            <w:szCs w:val="22"/>
          </w:rPr>
          <w:delText xml:space="preserve"> (</w:delText>
        </w:r>
        <w:r w:rsidRPr="009F32DE" w:rsidDel="00EA6E30">
          <w:rPr>
            <w:rFonts w:ascii="Times New Roman" w:hAnsi="Times New Roman"/>
            <w:sz w:val="22"/>
            <w:szCs w:val="22"/>
            <w:highlight w:val="yellow"/>
          </w:rPr>
          <w:delText>this from Table 4: better just to report Delta AIC of -6.401?</w:delText>
        </w:r>
        <w:r w:rsidDel="00EA6E30">
          <w:rPr>
            <w:rFonts w:ascii="Times New Roman" w:hAnsi="Times New Roman"/>
            <w:sz w:val="22"/>
            <w:szCs w:val="22"/>
          </w:rPr>
          <w:delText>)</w:delText>
        </w:r>
        <w:r w:rsidRPr="00A44BF9" w:rsidDel="00EA6E30">
          <w:rPr>
            <w:rFonts w:ascii="Times New Roman" w:hAnsi="Times New Roman"/>
            <w:sz w:val="22"/>
            <w:szCs w:val="22"/>
          </w:rPr>
          <w:delText>.</w:delText>
        </w:r>
      </w:del>
    </w:p>
    <w:p w14:paraId="407906CD" w14:textId="0F735792" w:rsidR="00855BCB" w:rsidRPr="00D07F82" w:rsidRDefault="00855BCB" w:rsidP="00855BCB">
      <w:pPr>
        <w:spacing w:after="240" w:line="360" w:lineRule="auto"/>
        <w:rPr>
          <w:rFonts w:ascii="Times New Roman" w:eastAsia="Times New Roman" w:hAnsi="Times New Roman" w:cs="Times New Roman"/>
          <w:sz w:val="22"/>
          <w:szCs w:val="22"/>
        </w:rPr>
      </w:pPr>
      <w:del w:id="410" w:author="Microsoft Office User" w:date="2018-04-25T12:07:00Z">
        <w:r w:rsidDel="00EA6E30">
          <w:rPr>
            <w:rFonts w:ascii="Times New Roman" w:eastAsia="Times New Roman" w:hAnsi="Times New Roman" w:cs="Times New Roman"/>
            <w:sz w:val="22"/>
            <w:szCs w:val="22"/>
          </w:rPr>
          <w:delText>T</w:delText>
        </w:r>
        <w:r w:rsidRPr="00D07F82" w:rsidDel="00EA6E30">
          <w:rPr>
            <w:rFonts w:ascii="Times New Roman" w:eastAsia="Times New Roman" w:hAnsi="Times New Roman" w:cs="Times New Roman"/>
            <w:sz w:val="22"/>
            <w:szCs w:val="22"/>
          </w:rPr>
          <w:delText>he best-s</w:delText>
        </w:r>
        <w:r w:rsidDel="00EA6E30">
          <w:rPr>
            <w:rFonts w:ascii="Times New Roman" w:eastAsia="Times New Roman" w:hAnsi="Times New Roman" w:cs="Times New Roman"/>
            <w:sz w:val="22"/>
            <w:szCs w:val="22"/>
          </w:rPr>
          <w:delText>upported model (‘Date+age+sex’) revealed</w:delText>
        </w:r>
        <w:r w:rsidRPr="00D07F82" w:rsidDel="00EA6E30">
          <w:rPr>
            <w:rFonts w:ascii="Times New Roman" w:eastAsia="Times New Roman" w:hAnsi="Times New Roman" w:cs="Times New Roman"/>
            <w:sz w:val="22"/>
            <w:szCs w:val="22"/>
          </w:rPr>
          <w:delText xml:space="preserve"> that date has the stronges</w:delText>
        </w:r>
        <w:r w:rsidDel="00EA6E30">
          <w:rPr>
            <w:rFonts w:ascii="Times New Roman" w:eastAsia="Times New Roman" w:hAnsi="Times New Roman" w:cs="Times New Roman"/>
            <w:sz w:val="22"/>
            <w:szCs w:val="22"/>
          </w:rPr>
          <w:delText>t correlation with blood Hg</w:delText>
        </w:r>
        <w:r w:rsidRPr="00D07F82" w:rsidDel="00EA6E30">
          <w:rPr>
            <w:rFonts w:ascii="Times New Roman" w:eastAsia="Times New Roman" w:hAnsi="Times New Roman" w:cs="Times New Roman"/>
            <w:sz w:val="22"/>
            <w:szCs w:val="22"/>
          </w:rPr>
          <w:delText xml:space="preserve"> concentration; the effects of age and sex are substantially weaker</w:delText>
        </w:r>
        <w:r w:rsidDel="00EA6E30">
          <w:rPr>
            <w:rFonts w:ascii="Times New Roman" w:eastAsia="Times New Roman" w:hAnsi="Times New Roman" w:cs="Times New Roman"/>
            <w:sz w:val="22"/>
            <w:szCs w:val="22"/>
          </w:rPr>
          <w:delText xml:space="preserve"> (</w:delText>
        </w:r>
        <w:r w:rsidRPr="002C0074" w:rsidDel="00EA6E30">
          <w:rPr>
            <w:rFonts w:ascii="Times New Roman" w:eastAsia="Times New Roman" w:hAnsi="Times New Roman" w:cs="Times New Roman"/>
            <w:sz w:val="22"/>
            <w:szCs w:val="22"/>
            <w:highlight w:val="yellow"/>
          </w:rPr>
          <w:delText>again, not sure what is most meaningful to report here…).</w:delText>
        </w:r>
      </w:del>
      <w:r w:rsidRPr="00D07F8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788"/>
        <w:gridCol w:w="898"/>
        <w:gridCol w:w="818"/>
        <w:gridCol w:w="885"/>
        <w:gridCol w:w="775"/>
        <w:gridCol w:w="714"/>
      </w:tblGrid>
      <w:tr w:rsidR="00855BCB" w:rsidRPr="00D07F82" w:rsidDel="00EA6E30" w14:paraId="2C087B67" w14:textId="3DC4BBF8" w:rsidTr="003D5A1D">
        <w:trPr>
          <w:tblHeader/>
          <w:tblCellSpacing w:w="15" w:type="dxa"/>
          <w:del w:id="411" w:author="Microsoft Office User" w:date="2018-04-25T12:07:00Z"/>
        </w:trPr>
        <w:tc>
          <w:tcPr>
            <w:tcW w:w="0" w:type="auto"/>
            <w:vAlign w:val="center"/>
            <w:hideMark/>
          </w:tcPr>
          <w:p w14:paraId="7E06CC72" w14:textId="56F33057" w:rsidR="00855BCB" w:rsidRPr="00D07F82" w:rsidDel="00EA6E30" w:rsidRDefault="00855BCB" w:rsidP="003D5A1D">
            <w:pPr>
              <w:spacing w:after="240" w:line="360" w:lineRule="auto"/>
              <w:rPr>
                <w:del w:id="412" w:author="Microsoft Office User" w:date="2018-04-25T12:07:00Z"/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5DE39C8" w14:textId="695BDC4F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13" w:author="Microsoft Office User" w:date="2018-04-25T12:07:00Z"/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del w:id="414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b/>
                  <w:bCs/>
                  <w:sz w:val="22"/>
                  <w:szCs w:val="22"/>
                </w:rPr>
                <w:delText xml:space="preserve">Sum Sq </w:delText>
              </w:r>
            </w:del>
          </w:p>
        </w:tc>
        <w:tc>
          <w:tcPr>
            <w:tcW w:w="0" w:type="auto"/>
            <w:vAlign w:val="center"/>
            <w:hideMark/>
          </w:tcPr>
          <w:p w14:paraId="195B9DFA" w14:textId="50657686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15" w:author="Microsoft Office User" w:date="2018-04-25T12:07:00Z"/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del w:id="416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b/>
                  <w:bCs/>
                  <w:sz w:val="22"/>
                  <w:szCs w:val="22"/>
                </w:rPr>
                <w:delText xml:space="preserve">Mean Sq </w:delText>
              </w:r>
            </w:del>
          </w:p>
        </w:tc>
        <w:tc>
          <w:tcPr>
            <w:tcW w:w="0" w:type="auto"/>
            <w:vAlign w:val="center"/>
            <w:hideMark/>
          </w:tcPr>
          <w:p w14:paraId="6AC83E02" w14:textId="69A62DD5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17" w:author="Microsoft Office User" w:date="2018-04-25T12:07:00Z"/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del w:id="418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b/>
                  <w:bCs/>
                  <w:sz w:val="22"/>
                  <w:szCs w:val="22"/>
                </w:rPr>
                <w:delText xml:space="preserve">NumDF </w:delText>
              </w:r>
            </w:del>
          </w:p>
        </w:tc>
        <w:tc>
          <w:tcPr>
            <w:tcW w:w="0" w:type="auto"/>
            <w:vAlign w:val="center"/>
            <w:hideMark/>
          </w:tcPr>
          <w:p w14:paraId="1EFFC9CA" w14:textId="59F4E637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19" w:author="Microsoft Office User" w:date="2018-04-25T12:07:00Z"/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del w:id="420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b/>
                  <w:bCs/>
                  <w:sz w:val="22"/>
                  <w:szCs w:val="22"/>
                </w:rPr>
                <w:delText xml:space="preserve">DenDF </w:delText>
              </w:r>
            </w:del>
          </w:p>
        </w:tc>
        <w:tc>
          <w:tcPr>
            <w:tcW w:w="0" w:type="auto"/>
            <w:vAlign w:val="center"/>
            <w:hideMark/>
          </w:tcPr>
          <w:p w14:paraId="55ED15FC" w14:textId="1E10E70C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21" w:author="Microsoft Office User" w:date="2018-04-25T12:07:00Z"/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del w:id="422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b/>
                  <w:bCs/>
                  <w:sz w:val="22"/>
                  <w:szCs w:val="22"/>
                </w:rPr>
                <w:delText xml:space="preserve">F.value </w:delText>
              </w:r>
            </w:del>
          </w:p>
        </w:tc>
        <w:tc>
          <w:tcPr>
            <w:tcW w:w="0" w:type="auto"/>
            <w:vAlign w:val="center"/>
            <w:hideMark/>
          </w:tcPr>
          <w:p w14:paraId="037148F4" w14:textId="07AAC7EE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23" w:author="Microsoft Office User" w:date="2018-04-25T12:07:00Z"/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del w:id="424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b/>
                  <w:bCs/>
                  <w:sz w:val="22"/>
                  <w:szCs w:val="22"/>
                </w:rPr>
                <w:delText xml:space="preserve">Pr(&gt;F) </w:delText>
              </w:r>
            </w:del>
          </w:p>
        </w:tc>
      </w:tr>
      <w:tr w:rsidR="00855BCB" w:rsidRPr="00D07F82" w:rsidDel="00EA6E30" w14:paraId="60518253" w14:textId="2F3A3B4E" w:rsidTr="003D5A1D">
        <w:trPr>
          <w:tblCellSpacing w:w="15" w:type="dxa"/>
          <w:del w:id="425" w:author="Microsoft Office User" w:date="2018-04-25T12:07:00Z"/>
        </w:trPr>
        <w:tc>
          <w:tcPr>
            <w:tcW w:w="0" w:type="auto"/>
            <w:vAlign w:val="center"/>
            <w:hideMark/>
          </w:tcPr>
          <w:p w14:paraId="5C72F230" w14:textId="2AE3718B" w:rsidR="00855BCB" w:rsidRPr="00D07F82" w:rsidDel="00EA6E30" w:rsidRDefault="00855BCB" w:rsidP="003D5A1D">
            <w:pPr>
              <w:spacing w:after="240" w:line="360" w:lineRule="auto"/>
              <w:rPr>
                <w:del w:id="426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27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jdate </w:delText>
              </w:r>
            </w:del>
          </w:p>
        </w:tc>
        <w:tc>
          <w:tcPr>
            <w:tcW w:w="0" w:type="auto"/>
            <w:vAlign w:val="center"/>
            <w:hideMark/>
          </w:tcPr>
          <w:p w14:paraId="40C1F820" w14:textId="57707A5C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28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29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0.0089 </w:delText>
              </w:r>
            </w:del>
          </w:p>
        </w:tc>
        <w:tc>
          <w:tcPr>
            <w:tcW w:w="0" w:type="auto"/>
            <w:vAlign w:val="center"/>
            <w:hideMark/>
          </w:tcPr>
          <w:p w14:paraId="6C58B18C" w14:textId="20940ECA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30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31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0.0089 </w:delText>
              </w:r>
            </w:del>
          </w:p>
        </w:tc>
        <w:tc>
          <w:tcPr>
            <w:tcW w:w="0" w:type="auto"/>
            <w:vAlign w:val="center"/>
            <w:hideMark/>
          </w:tcPr>
          <w:p w14:paraId="21A04478" w14:textId="302BD437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32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33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1 </w:delText>
              </w:r>
            </w:del>
          </w:p>
        </w:tc>
        <w:tc>
          <w:tcPr>
            <w:tcW w:w="0" w:type="auto"/>
            <w:vAlign w:val="center"/>
            <w:hideMark/>
          </w:tcPr>
          <w:p w14:paraId="1C6F65C5" w14:textId="6A86B77B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34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35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301.8602 </w:delText>
              </w:r>
            </w:del>
          </w:p>
        </w:tc>
        <w:tc>
          <w:tcPr>
            <w:tcW w:w="0" w:type="auto"/>
            <w:vAlign w:val="center"/>
            <w:hideMark/>
          </w:tcPr>
          <w:p w14:paraId="789FF68D" w14:textId="3E02E6D9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36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37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15.0890 </w:delText>
              </w:r>
            </w:del>
          </w:p>
        </w:tc>
        <w:tc>
          <w:tcPr>
            <w:tcW w:w="0" w:type="auto"/>
            <w:vAlign w:val="center"/>
            <w:hideMark/>
          </w:tcPr>
          <w:p w14:paraId="2BC28412" w14:textId="265F4080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38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39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0.0001 </w:delText>
              </w:r>
            </w:del>
          </w:p>
        </w:tc>
      </w:tr>
      <w:tr w:rsidR="00855BCB" w:rsidRPr="00D07F82" w:rsidDel="00EA6E30" w14:paraId="144ADE6D" w14:textId="37FDB8FD" w:rsidTr="003D5A1D">
        <w:trPr>
          <w:tblCellSpacing w:w="15" w:type="dxa"/>
          <w:del w:id="440" w:author="Microsoft Office User" w:date="2018-04-25T12:07:00Z"/>
        </w:trPr>
        <w:tc>
          <w:tcPr>
            <w:tcW w:w="0" w:type="auto"/>
            <w:vAlign w:val="center"/>
            <w:hideMark/>
          </w:tcPr>
          <w:p w14:paraId="3201978C" w14:textId="2A0C9B35" w:rsidR="00855BCB" w:rsidRPr="00D07F82" w:rsidDel="00EA6E30" w:rsidRDefault="00855BCB" w:rsidP="003D5A1D">
            <w:pPr>
              <w:spacing w:after="240" w:line="360" w:lineRule="auto"/>
              <w:rPr>
                <w:del w:id="441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42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I(jdate^2) </w:delText>
              </w:r>
            </w:del>
          </w:p>
        </w:tc>
        <w:tc>
          <w:tcPr>
            <w:tcW w:w="0" w:type="auto"/>
            <w:vAlign w:val="center"/>
            <w:hideMark/>
          </w:tcPr>
          <w:p w14:paraId="021FB732" w14:textId="7F11FC84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43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44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0.0050 </w:delText>
              </w:r>
            </w:del>
          </w:p>
        </w:tc>
        <w:tc>
          <w:tcPr>
            <w:tcW w:w="0" w:type="auto"/>
            <w:vAlign w:val="center"/>
            <w:hideMark/>
          </w:tcPr>
          <w:p w14:paraId="15C3AAC5" w14:textId="64632DDD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45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46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0.0050 </w:delText>
              </w:r>
            </w:del>
          </w:p>
        </w:tc>
        <w:tc>
          <w:tcPr>
            <w:tcW w:w="0" w:type="auto"/>
            <w:vAlign w:val="center"/>
            <w:hideMark/>
          </w:tcPr>
          <w:p w14:paraId="0E7B047D" w14:textId="6ED95A2F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47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48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1 </w:delText>
              </w:r>
            </w:del>
          </w:p>
        </w:tc>
        <w:tc>
          <w:tcPr>
            <w:tcW w:w="0" w:type="auto"/>
            <w:vAlign w:val="center"/>
            <w:hideMark/>
          </w:tcPr>
          <w:p w14:paraId="2067ED61" w14:textId="11435CBB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49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50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313.8066 </w:delText>
              </w:r>
            </w:del>
          </w:p>
        </w:tc>
        <w:tc>
          <w:tcPr>
            <w:tcW w:w="0" w:type="auto"/>
            <w:vAlign w:val="center"/>
            <w:hideMark/>
          </w:tcPr>
          <w:p w14:paraId="4E0A5E08" w14:textId="750132B7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51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52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8.3771 </w:delText>
              </w:r>
            </w:del>
          </w:p>
        </w:tc>
        <w:tc>
          <w:tcPr>
            <w:tcW w:w="0" w:type="auto"/>
            <w:vAlign w:val="center"/>
            <w:hideMark/>
          </w:tcPr>
          <w:p w14:paraId="7EC630CB" w14:textId="0306D3F3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53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54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0.0041 </w:delText>
              </w:r>
            </w:del>
          </w:p>
        </w:tc>
      </w:tr>
      <w:tr w:rsidR="00855BCB" w:rsidRPr="00D07F82" w:rsidDel="00EA6E30" w14:paraId="6328BF93" w14:textId="1BD6BC4F" w:rsidTr="003D5A1D">
        <w:trPr>
          <w:tblCellSpacing w:w="15" w:type="dxa"/>
          <w:del w:id="455" w:author="Microsoft Office User" w:date="2018-04-25T12:07:00Z"/>
        </w:trPr>
        <w:tc>
          <w:tcPr>
            <w:tcW w:w="0" w:type="auto"/>
            <w:vAlign w:val="center"/>
            <w:hideMark/>
          </w:tcPr>
          <w:p w14:paraId="1743A6AF" w14:textId="1626AB95" w:rsidR="00855BCB" w:rsidRPr="00D07F82" w:rsidDel="00EA6E30" w:rsidRDefault="00855BCB" w:rsidP="003D5A1D">
            <w:pPr>
              <w:spacing w:after="240" w:line="360" w:lineRule="auto"/>
              <w:rPr>
                <w:del w:id="456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57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ageCat </w:delText>
              </w:r>
            </w:del>
          </w:p>
        </w:tc>
        <w:tc>
          <w:tcPr>
            <w:tcW w:w="0" w:type="auto"/>
            <w:vAlign w:val="center"/>
            <w:hideMark/>
          </w:tcPr>
          <w:p w14:paraId="195E4C10" w14:textId="2F187EC4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58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59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0.0038 </w:delText>
              </w:r>
            </w:del>
          </w:p>
        </w:tc>
        <w:tc>
          <w:tcPr>
            <w:tcW w:w="0" w:type="auto"/>
            <w:vAlign w:val="center"/>
            <w:hideMark/>
          </w:tcPr>
          <w:p w14:paraId="5198B609" w14:textId="4EE57D20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60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61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0.0019 </w:delText>
              </w:r>
            </w:del>
          </w:p>
        </w:tc>
        <w:tc>
          <w:tcPr>
            <w:tcW w:w="0" w:type="auto"/>
            <w:vAlign w:val="center"/>
            <w:hideMark/>
          </w:tcPr>
          <w:p w14:paraId="6A8C6842" w14:textId="31A8DAF7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62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63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2 </w:delText>
              </w:r>
            </w:del>
          </w:p>
        </w:tc>
        <w:tc>
          <w:tcPr>
            <w:tcW w:w="0" w:type="auto"/>
            <w:vAlign w:val="center"/>
            <w:hideMark/>
          </w:tcPr>
          <w:p w14:paraId="2788A8E2" w14:textId="2BFE2EF8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64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65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354.9590 </w:delText>
              </w:r>
            </w:del>
          </w:p>
        </w:tc>
        <w:tc>
          <w:tcPr>
            <w:tcW w:w="0" w:type="auto"/>
            <w:vAlign w:val="center"/>
            <w:hideMark/>
          </w:tcPr>
          <w:p w14:paraId="40C3B813" w14:textId="690EA8C4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66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67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3.2227 </w:delText>
              </w:r>
            </w:del>
          </w:p>
        </w:tc>
        <w:tc>
          <w:tcPr>
            <w:tcW w:w="0" w:type="auto"/>
            <w:vAlign w:val="center"/>
            <w:hideMark/>
          </w:tcPr>
          <w:p w14:paraId="2F797FCE" w14:textId="69A93803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68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69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0.0410 </w:delText>
              </w:r>
            </w:del>
          </w:p>
        </w:tc>
      </w:tr>
      <w:tr w:rsidR="00855BCB" w:rsidRPr="00D07F82" w:rsidDel="00EA6E30" w14:paraId="6627460A" w14:textId="6A12E222" w:rsidTr="003D5A1D">
        <w:trPr>
          <w:tblCellSpacing w:w="15" w:type="dxa"/>
          <w:del w:id="470" w:author="Microsoft Office User" w:date="2018-04-25T12:07:00Z"/>
        </w:trPr>
        <w:tc>
          <w:tcPr>
            <w:tcW w:w="0" w:type="auto"/>
            <w:vAlign w:val="center"/>
            <w:hideMark/>
          </w:tcPr>
          <w:p w14:paraId="2D4A5E05" w14:textId="4282CFA1" w:rsidR="00855BCB" w:rsidRPr="00D07F82" w:rsidDel="00EA6E30" w:rsidRDefault="00855BCB" w:rsidP="003D5A1D">
            <w:pPr>
              <w:spacing w:after="240" w:line="360" w:lineRule="auto"/>
              <w:rPr>
                <w:del w:id="471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72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sexCat </w:delText>
              </w:r>
            </w:del>
          </w:p>
        </w:tc>
        <w:tc>
          <w:tcPr>
            <w:tcW w:w="0" w:type="auto"/>
            <w:vAlign w:val="center"/>
            <w:hideMark/>
          </w:tcPr>
          <w:p w14:paraId="1905A3B6" w14:textId="2FB33221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73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74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0.0035 </w:delText>
              </w:r>
            </w:del>
          </w:p>
        </w:tc>
        <w:tc>
          <w:tcPr>
            <w:tcW w:w="0" w:type="auto"/>
            <w:vAlign w:val="center"/>
            <w:hideMark/>
          </w:tcPr>
          <w:p w14:paraId="086631F2" w14:textId="22BAB3AE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75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76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0.0017 </w:delText>
              </w:r>
            </w:del>
          </w:p>
        </w:tc>
        <w:tc>
          <w:tcPr>
            <w:tcW w:w="0" w:type="auto"/>
            <w:vAlign w:val="center"/>
            <w:hideMark/>
          </w:tcPr>
          <w:p w14:paraId="5396C690" w14:textId="65275F06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77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78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2 </w:delText>
              </w:r>
            </w:del>
          </w:p>
        </w:tc>
        <w:tc>
          <w:tcPr>
            <w:tcW w:w="0" w:type="auto"/>
            <w:vAlign w:val="center"/>
            <w:hideMark/>
          </w:tcPr>
          <w:p w14:paraId="5A4C5E40" w14:textId="5C22343D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79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80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261.2502 </w:delText>
              </w:r>
            </w:del>
          </w:p>
        </w:tc>
        <w:tc>
          <w:tcPr>
            <w:tcW w:w="0" w:type="auto"/>
            <w:vAlign w:val="center"/>
            <w:hideMark/>
          </w:tcPr>
          <w:p w14:paraId="3EC89238" w14:textId="1C61049E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81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82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2.9588 </w:delText>
              </w:r>
            </w:del>
          </w:p>
        </w:tc>
        <w:tc>
          <w:tcPr>
            <w:tcW w:w="0" w:type="auto"/>
            <w:vAlign w:val="center"/>
            <w:hideMark/>
          </w:tcPr>
          <w:p w14:paraId="2F9E476F" w14:textId="44EA42D6" w:rsidR="00855BCB" w:rsidRPr="00D07F82" w:rsidDel="00EA6E30" w:rsidRDefault="00855BCB" w:rsidP="003D5A1D">
            <w:pPr>
              <w:spacing w:after="240" w:line="360" w:lineRule="auto"/>
              <w:jc w:val="right"/>
              <w:rPr>
                <w:del w:id="483" w:author="Microsoft Office User" w:date="2018-04-25T12:07:00Z"/>
                <w:rFonts w:ascii="Times New Roman" w:eastAsia="Times New Roman" w:hAnsi="Times New Roman" w:cs="Times New Roman"/>
                <w:sz w:val="22"/>
                <w:szCs w:val="22"/>
              </w:rPr>
            </w:pPr>
            <w:del w:id="484" w:author="Microsoft Office User" w:date="2018-04-25T12:07:00Z">
              <w:r w:rsidRPr="00D07F82" w:rsidDel="00EA6E30">
                <w:rPr>
                  <w:rFonts w:ascii="Times New Roman" w:eastAsia="Times New Roman" w:hAnsi="Times New Roman" w:cs="Times New Roman"/>
                  <w:sz w:val="22"/>
                  <w:szCs w:val="22"/>
                </w:rPr>
                <w:delText xml:space="preserve">0.0536 </w:delText>
              </w:r>
            </w:del>
          </w:p>
        </w:tc>
      </w:tr>
    </w:tbl>
    <w:p w14:paraId="347F9169" w14:textId="7E4B233B" w:rsidR="00B67023" w:rsidRDefault="0093040C" w:rsidP="00855BCB">
      <w:pPr>
        <w:spacing w:after="240" w:line="360" w:lineRule="auto"/>
        <w:rPr>
          <w:ins w:id="485" w:author="Microsoft Office User" w:date="2018-04-26T14:12:00Z"/>
          <w:rFonts w:ascii="Times New Roman" w:eastAsia="Times New Roman" w:hAnsi="Times New Roman" w:cs="Times New Roman"/>
          <w:sz w:val="22"/>
          <w:szCs w:val="22"/>
        </w:rPr>
      </w:pPr>
      <w:ins w:id="486" w:author="Microsoft Office User" w:date="2018-04-26T15:18:00Z">
        <w:r>
          <w:rPr>
            <w:rFonts w:ascii="Times New Roman" w:eastAsia="Times New Roman" w:hAnsi="Times New Roman" w:cs="Times New Roman"/>
            <w:sz w:val="22"/>
            <w:szCs w:val="22"/>
          </w:rPr>
          <w:t>In examining the parameter estimates from the best-supported model, s</w:t>
        </w:r>
      </w:ins>
      <w:ins w:id="487" w:author="Microsoft Office User" w:date="2018-04-26T12:57:00Z">
        <w:r w:rsidR="00B67023">
          <w:rPr>
            <w:rFonts w:ascii="Times New Roman" w:eastAsia="Times New Roman" w:hAnsi="Times New Roman" w:cs="Times New Roman"/>
            <w:sz w:val="22"/>
            <w:szCs w:val="22"/>
          </w:rPr>
          <w:t>ampling date had the strongest effect on blood</w:t>
        </w:r>
      </w:ins>
      <w:ins w:id="488" w:author="Microsoft Office User" w:date="2018-04-26T12:58:00Z">
        <w:r w:rsidR="00B67023">
          <w:rPr>
            <w:rFonts w:ascii="Times New Roman" w:eastAsia="Times New Roman" w:hAnsi="Times New Roman" w:cs="Times New Roman"/>
            <w:sz w:val="22"/>
            <w:szCs w:val="22"/>
          </w:rPr>
          <w:t xml:space="preserve"> Hg</w:t>
        </w:r>
      </w:ins>
      <w:ins w:id="489" w:author="Microsoft Office User" w:date="2018-04-26T12:57:00Z">
        <w:r w:rsidR="00B67023">
          <w:rPr>
            <w:rFonts w:ascii="Times New Roman" w:eastAsia="Times New Roman" w:hAnsi="Times New Roman" w:cs="Times New Roman"/>
            <w:sz w:val="22"/>
            <w:szCs w:val="22"/>
          </w:rPr>
          <w:t xml:space="preserve"> concentration</w:t>
        </w:r>
      </w:ins>
      <w:ins w:id="490" w:author="Microsoft Office User" w:date="2018-04-26T13:41:00Z">
        <w:r w:rsidR="001724C4">
          <w:rPr>
            <w:rFonts w:ascii="Times New Roman" w:eastAsia="Times New Roman" w:hAnsi="Times New Roman" w:cs="Times New Roman"/>
            <w:sz w:val="22"/>
            <w:szCs w:val="22"/>
          </w:rPr>
          <w:t xml:space="preserve">. </w:t>
        </w:r>
      </w:ins>
      <w:ins w:id="491" w:author="Microsoft Office User" w:date="2018-04-26T13:42:00Z">
        <w:r w:rsidR="005039B8">
          <w:rPr>
            <w:rFonts w:ascii="Times New Roman" w:eastAsia="Times New Roman" w:hAnsi="Times New Roman" w:cs="Times New Roman"/>
            <w:sz w:val="22"/>
            <w:szCs w:val="22"/>
          </w:rPr>
          <w:t>E</w:t>
        </w:r>
      </w:ins>
      <w:ins w:id="492" w:author="Microsoft Office User" w:date="2018-04-26T13:41:00Z">
        <w:r w:rsidR="001724C4">
          <w:rPr>
            <w:rFonts w:ascii="Times New Roman" w:eastAsia="Times New Roman" w:hAnsi="Times New Roman" w:cs="Times New Roman"/>
            <w:sz w:val="22"/>
            <w:szCs w:val="22"/>
          </w:rPr>
          <w:t xml:space="preserve">xpected concentrations </w:t>
        </w:r>
        <w:r w:rsidR="005039B8">
          <w:rPr>
            <w:rFonts w:ascii="Times New Roman" w:eastAsia="Times New Roman" w:hAnsi="Times New Roman" w:cs="Times New Roman"/>
            <w:sz w:val="22"/>
            <w:szCs w:val="22"/>
          </w:rPr>
          <w:t xml:space="preserve">declined </w:t>
        </w:r>
      </w:ins>
      <w:ins w:id="493" w:author="Microsoft Office User" w:date="2018-04-26T13:42:00Z">
        <w:r w:rsidR="005039B8">
          <w:rPr>
            <w:rFonts w:ascii="Times New Roman" w:eastAsia="Times New Roman" w:hAnsi="Times New Roman" w:cs="Times New Roman"/>
            <w:sz w:val="22"/>
            <w:szCs w:val="22"/>
          </w:rPr>
          <w:t xml:space="preserve">0.076 </w:t>
        </w:r>
        <w:r w:rsidR="005039B8">
          <w:rPr>
            <w:rFonts w:ascii="Times New Roman" w:eastAsia="Times New Roman" w:hAnsi="Times New Roman" w:cs="Times New Roman"/>
            <w:sz w:val="22"/>
            <w:szCs w:val="22"/>
          </w:rPr>
          <w:sym w:font="Symbol" w:char="F06D"/>
        </w:r>
        <w:r w:rsidR="005039B8">
          <w:rPr>
            <w:rFonts w:ascii="Times New Roman" w:eastAsia="Times New Roman" w:hAnsi="Times New Roman" w:cs="Times New Roman"/>
            <w:sz w:val="22"/>
            <w:szCs w:val="22"/>
          </w:rPr>
          <w:t>g/g (95% CI = 0.04 – 0.115) between the earliest sample (</w:t>
        </w:r>
      </w:ins>
      <w:ins w:id="494" w:author="Microsoft Office User" w:date="2018-04-26T13:44:00Z">
        <w:r w:rsidR="005039B8">
          <w:rPr>
            <w:rFonts w:ascii="Times New Roman" w:eastAsia="Times New Roman" w:hAnsi="Times New Roman" w:cs="Times New Roman"/>
            <w:sz w:val="22"/>
            <w:szCs w:val="22"/>
          </w:rPr>
          <w:t>day 141, or 21 May) and the latest sample (day 260, or 17 September) (Fig. 3</w:t>
        </w:r>
      </w:ins>
      <w:ins w:id="495" w:author="Microsoft Office User" w:date="2018-04-26T13:45:00Z">
        <w:r w:rsidR="005039B8">
          <w:rPr>
            <w:rFonts w:ascii="Times New Roman" w:eastAsia="Times New Roman" w:hAnsi="Times New Roman" w:cs="Times New Roman"/>
            <w:sz w:val="22"/>
            <w:szCs w:val="22"/>
          </w:rPr>
          <w:t xml:space="preserve">). </w:t>
        </w:r>
      </w:ins>
    </w:p>
    <w:p w14:paraId="45C31E26" w14:textId="77777777" w:rsidR="00940AC3" w:rsidRDefault="00940AC3" w:rsidP="00940AC3">
      <w:pPr>
        <w:keepNext/>
        <w:spacing w:after="240" w:line="360" w:lineRule="auto"/>
        <w:rPr>
          <w:ins w:id="496" w:author="Microsoft Office User" w:date="2018-04-26T14:14:00Z"/>
        </w:rPr>
        <w:pPrChange w:id="497" w:author="Microsoft Office User" w:date="2018-04-26T14:14:00Z">
          <w:pPr>
            <w:spacing w:after="240" w:line="360" w:lineRule="auto"/>
          </w:pPr>
        </w:pPrChange>
      </w:pPr>
      <w:ins w:id="498" w:author="Microsoft Office User" w:date="2018-04-26T14:13:00Z">
        <w:r>
          <w:rPr>
            <w:rFonts w:ascii="Times New Roman" w:eastAsia="Times New Roman" w:hAnsi="Times New Roman" w:cs="Times New Roman"/>
            <w:noProof/>
            <w:sz w:val="22"/>
            <w:szCs w:val="22"/>
          </w:rPr>
          <w:lastRenderedPageBreak/>
          <w:drawing>
            <wp:inline distT="0" distB="0" distL="0" distR="0" wp14:anchorId="54E69CC6" wp14:editId="7C72733E">
              <wp:extent cx="5486400" cy="54864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Fig3.png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860FB4E" w14:textId="6E786D50" w:rsidR="00940AC3" w:rsidRDefault="00940AC3" w:rsidP="00940AC3">
      <w:pPr>
        <w:pStyle w:val="Caption"/>
        <w:rPr>
          <w:ins w:id="499" w:author="Microsoft Office User" w:date="2018-04-26T14:16:00Z"/>
        </w:rPr>
        <w:pPrChange w:id="500" w:author="Microsoft Office User" w:date="2018-04-26T14:14:00Z">
          <w:pPr>
            <w:spacing w:after="240" w:line="360" w:lineRule="auto"/>
          </w:pPr>
        </w:pPrChange>
      </w:pPr>
      <w:ins w:id="501" w:author="Microsoft Office User" w:date="2018-04-26T14:1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502" w:author="Microsoft Office User" w:date="2018-04-26T14:14:00Z">
        <w:r>
          <w:rPr>
            <w:noProof/>
          </w:rPr>
          <w:t>3</w:t>
        </w:r>
        <w:r>
          <w:fldChar w:fldCharType="end"/>
        </w:r>
        <w:r>
          <w:t xml:space="preserve">. Expected concentrations of mercury </w:t>
        </w:r>
        <w:r>
          <w:t xml:space="preserve">(solid line) </w:t>
        </w:r>
        <w:r>
          <w:t>in the blood</w:t>
        </w:r>
        <w:r>
          <w:t xml:space="preserve"> </w:t>
        </w:r>
        <w:r>
          <w:t>of Bicknell's</w:t>
        </w:r>
        <w:r>
          <w:t xml:space="preserve"> </w:t>
        </w:r>
        <w:proofErr w:type="spellStart"/>
        <w:r>
          <w:t>Thush</w:t>
        </w:r>
        <w:proofErr w:type="spellEnd"/>
        <w:r>
          <w:t xml:space="preserve"> (</w:t>
        </w:r>
        <w:proofErr w:type="spellStart"/>
        <w:r>
          <w:t>Catharus</w:t>
        </w:r>
        <w:proofErr w:type="spellEnd"/>
        <w:r>
          <w:t xml:space="preserve"> </w:t>
        </w:r>
        <w:proofErr w:type="spellStart"/>
        <w:r>
          <w:t>bicknelli</w:t>
        </w:r>
        <w:proofErr w:type="spellEnd"/>
        <w:r>
          <w:t xml:space="preserve">) and </w:t>
        </w:r>
        <w:proofErr w:type="spellStart"/>
        <w:r>
          <w:t>Swainson’s</w:t>
        </w:r>
        <w:proofErr w:type="spellEnd"/>
        <w:r>
          <w:t xml:space="preserve"> Thrush (</w:t>
        </w:r>
        <w:proofErr w:type="spellStart"/>
        <w:r>
          <w:t>Catharus</w:t>
        </w:r>
        <w:proofErr w:type="spellEnd"/>
        <w:r>
          <w:t xml:space="preserve"> </w:t>
        </w:r>
        <w:proofErr w:type="spellStart"/>
        <w:r>
          <w:t>ustulatus</w:t>
        </w:r>
        <w:proofErr w:type="spellEnd"/>
        <w:r>
          <w:t>) sampled on Mount Mansfield, Vermont, USA,</w:t>
        </w:r>
        <w:r>
          <w:t xml:space="preserve"> </w:t>
        </w:r>
      </w:ins>
      <w:ins w:id="503" w:author="Microsoft Office User" w:date="2018-04-26T14:15:00Z">
        <w:r>
          <w:t xml:space="preserve">and averaged across all ages and sexes, </w:t>
        </w:r>
      </w:ins>
      <w:ins w:id="504" w:author="Microsoft Office User" w:date="2018-04-26T14:14:00Z">
        <w:r>
          <w:t xml:space="preserve">declined over the course of each year. </w:t>
        </w:r>
      </w:ins>
      <w:ins w:id="505" w:author="Microsoft Office User" w:date="2018-04-26T14:15:00Z">
        <w:r>
          <w:t>Expected values</w:t>
        </w:r>
      </w:ins>
      <w:ins w:id="506" w:author="Microsoft Office User" w:date="2018-04-26T14:16:00Z">
        <w:r>
          <w:t>, and 95% confidence intervals (shaded grey region),</w:t>
        </w:r>
      </w:ins>
      <w:ins w:id="507" w:author="Microsoft Office User" w:date="2018-04-26T14:15:00Z">
        <w:r>
          <w:t xml:space="preserve"> were generated from the best-supported generalized linear mixed model. </w:t>
        </w:r>
      </w:ins>
    </w:p>
    <w:p w14:paraId="175EE97E" w14:textId="1D03D66C" w:rsidR="00940AC3" w:rsidRPr="00940AC3" w:rsidRDefault="00940AC3" w:rsidP="00940AC3">
      <w:pPr>
        <w:rPr>
          <w:ins w:id="508" w:author="Microsoft Office User" w:date="2018-04-26T12:57:00Z"/>
          <w:rPrChange w:id="509" w:author="Microsoft Office User" w:date="2018-04-26T14:20:00Z">
            <w:rPr>
              <w:ins w:id="510" w:author="Microsoft Office User" w:date="2018-04-26T12:57:00Z"/>
              <w:rFonts w:ascii="Times New Roman" w:eastAsia="Times New Roman" w:hAnsi="Times New Roman" w:cs="Times New Roman"/>
              <w:sz w:val="22"/>
              <w:szCs w:val="22"/>
            </w:rPr>
          </w:rPrChange>
        </w:rPr>
        <w:pPrChange w:id="511" w:author="Microsoft Office User" w:date="2018-04-26T14:16:00Z">
          <w:pPr>
            <w:spacing w:after="240" w:line="360" w:lineRule="auto"/>
          </w:pPr>
        </w:pPrChange>
      </w:pPr>
      <w:ins w:id="512" w:author="Microsoft Office User" w:date="2018-04-26T14:16:00Z">
        <w:r>
          <w:t xml:space="preserve">The effects of age and sex </w:t>
        </w:r>
      </w:ins>
      <w:ins w:id="513" w:author="Microsoft Office User" w:date="2018-04-26T14:17:00Z">
        <w:r>
          <w:t>on blood Hg concentration</w:t>
        </w:r>
      </w:ins>
      <w:ins w:id="514" w:author="Microsoft Office User" w:date="2018-04-26T14:21:00Z">
        <w:r>
          <w:t>s</w:t>
        </w:r>
      </w:ins>
      <w:ins w:id="515" w:author="Microsoft Office User" w:date="2018-04-26T14:17:00Z">
        <w:r>
          <w:t xml:space="preserve"> </w:t>
        </w:r>
      </w:ins>
      <w:ins w:id="516" w:author="Microsoft Office User" w:date="2018-04-26T14:16:00Z">
        <w:r>
          <w:t xml:space="preserve">were </w:t>
        </w:r>
      </w:ins>
      <w:ins w:id="517" w:author="Microsoft Office User" w:date="2018-04-26T15:18:00Z">
        <w:r w:rsidR="0093040C">
          <w:t xml:space="preserve">far </w:t>
        </w:r>
      </w:ins>
      <w:ins w:id="518" w:author="Microsoft Office User" w:date="2018-04-26T14:16:00Z">
        <w:r>
          <w:t>weak</w:t>
        </w:r>
      </w:ins>
      <w:ins w:id="519" w:author="Microsoft Office User" w:date="2018-04-26T14:17:00Z">
        <w:r>
          <w:t>er</w:t>
        </w:r>
      </w:ins>
      <w:ins w:id="520" w:author="Microsoft Office User" w:date="2018-04-26T15:18:00Z">
        <w:r w:rsidR="0093040C">
          <w:t xml:space="preserve"> and more variable</w:t>
        </w:r>
      </w:ins>
      <w:ins w:id="521" w:author="Microsoft Office User" w:date="2018-04-26T14:17:00Z">
        <w:r>
          <w:t>. Expected Hg concentrations in the blood of male thrushes was 0.0</w:t>
        </w:r>
      </w:ins>
      <w:ins w:id="522" w:author="Microsoft Office User" w:date="2018-04-26T14:18:00Z">
        <w:r>
          <w:t xml:space="preserve">10 </w:t>
        </w:r>
      </w:ins>
      <w:ins w:id="523" w:author="Microsoft Office User" w:date="2018-04-26T14:19:00Z">
        <w:r w:rsidRPr="00940AC3">
          <w:rPr>
            <w:rFonts w:eastAsia="Times New Roman" w:cs="Times New Roman"/>
            <w:rPrChange w:id="524" w:author="Microsoft Office User" w:date="2018-04-26T14:20:00Z">
              <w:rPr>
                <w:rFonts w:ascii="Times New Roman" w:eastAsia="Times New Roman" w:hAnsi="Times New Roman" w:cs="Times New Roman"/>
                <w:sz w:val="22"/>
                <w:szCs w:val="22"/>
              </w:rPr>
            </w:rPrChange>
          </w:rPr>
          <w:sym w:font="Symbol" w:char="F06D"/>
        </w:r>
        <w:r w:rsidRPr="00940AC3">
          <w:rPr>
            <w:rFonts w:eastAsia="Times New Roman" w:cs="Times New Roman"/>
            <w:rPrChange w:id="525" w:author="Microsoft Office User" w:date="2018-04-26T14:20:00Z">
              <w:rPr>
                <w:rFonts w:ascii="Times New Roman" w:eastAsia="Times New Roman" w:hAnsi="Times New Roman" w:cs="Times New Roman"/>
                <w:sz w:val="22"/>
                <w:szCs w:val="22"/>
              </w:rPr>
            </w:rPrChange>
          </w:rPr>
          <w:t xml:space="preserve">g/g </w:t>
        </w:r>
      </w:ins>
      <w:ins w:id="526" w:author="Microsoft Office User" w:date="2018-04-26T14:20:00Z">
        <w:r w:rsidRPr="00940AC3">
          <w:rPr>
            <w:rFonts w:eastAsia="Times New Roman" w:cs="Times New Roman"/>
            <w:rPrChange w:id="527" w:author="Microsoft Office User" w:date="2018-04-26T14:20:00Z">
              <w:rPr>
                <w:rFonts w:ascii="Times New Roman" w:eastAsia="Times New Roman" w:hAnsi="Times New Roman" w:cs="Times New Roman"/>
                <w:sz w:val="22"/>
                <w:szCs w:val="22"/>
              </w:rPr>
            </w:rPrChange>
          </w:rPr>
          <w:t xml:space="preserve">greater than in females </w:t>
        </w:r>
      </w:ins>
      <w:ins w:id="528" w:author="Microsoft Office User" w:date="2018-04-26T14:19:00Z">
        <w:r w:rsidRPr="00940AC3">
          <w:rPr>
            <w:rFonts w:eastAsia="Times New Roman" w:cs="Times New Roman"/>
            <w:rPrChange w:id="529" w:author="Microsoft Office User" w:date="2018-04-26T14:20:00Z">
              <w:rPr>
                <w:rFonts w:ascii="Times New Roman" w:eastAsia="Times New Roman" w:hAnsi="Times New Roman" w:cs="Times New Roman"/>
                <w:sz w:val="22"/>
                <w:szCs w:val="22"/>
              </w:rPr>
            </w:rPrChange>
          </w:rPr>
          <w:t>(95% CI = -0.00</w:t>
        </w:r>
      </w:ins>
      <w:ins w:id="530" w:author="Microsoft Office User" w:date="2018-04-26T14:31:00Z">
        <w:r w:rsidR="008D2903">
          <w:rPr>
            <w:rFonts w:eastAsia="Times New Roman" w:cs="Times New Roman"/>
          </w:rPr>
          <w:t>0</w:t>
        </w:r>
      </w:ins>
      <w:ins w:id="531" w:author="Microsoft Office User" w:date="2018-04-26T14:19:00Z">
        <w:r w:rsidRPr="00940AC3">
          <w:rPr>
            <w:rFonts w:eastAsia="Times New Roman" w:cs="Times New Roman"/>
            <w:rPrChange w:id="532" w:author="Microsoft Office User" w:date="2018-04-26T14:20:00Z">
              <w:rPr>
                <w:rFonts w:ascii="Times New Roman" w:eastAsia="Times New Roman" w:hAnsi="Times New Roman" w:cs="Times New Roman"/>
                <w:sz w:val="22"/>
                <w:szCs w:val="22"/>
              </w:rPr>
            </w:rPrChange>
          </w:rPr>
          <w:t>1</w:t>
        </w:r>
        <w:r w:rsidRPr="00940AC3">
          <w:rPr>
            <w:rFonts w:eastAsia="Times New Roman" w:cs="Times New Roman"/>
            <w:rPrChange w:id="533" w:author="Microsoft Office User" w:date="2018-04-26T14:20:00Z">
              <w:rPr>
                <w:rFonts w:ascii="Times New Roman" w:eastAsia="Times New Roman" w:hAnsi="Times New Roman" w:cs="Times New Roman"/>
                <w:sz w:val="22"/>
                <w:szCs w:val="22"/>
              </w:rPr>
            </w:rPrChange>
          </w:rPr>
          <w:t xml:space="preserve"> – 0.</w:t>
        </w:r>
        <w:r w:rsidR="008D2903">
          <w:rPr>
            <w:rFonts w:eastAsia="Times New Roman" w:cs="Times New Roman"/>
          </w:rPr>
          <w:t>0</w:t>
        </w:r>
      </w:ins>
      <w:ins w:id="534" w:author="Microsoft Office User" w:date="2018-04-26T14:32:00Z">
        <w:r w:rsidR="008D2903">
          <w:rPr>
            <w:rFonts w:eastAsia="Times New Roman" w:cs="Times New Roman"/>
          </w:rPr>
          <w:t>197</w:t>
        </w:r>
      </w:ins>
      <w:ins w:id="535" w:author="Microsoft Office User" w:date="2018-04-26T14:19:00Z">
        <w:r w:rsidRPr="00940AC3">
          <w:rPr>
            <w:rFonts w:eastAsia="Times New Roman" w:cs="Times New Roman"/>
            <w:rPrChange w:id="536" w:author="Microsoft Office User" w:date="2018-04-26T14:20:00Z">
              <w:rPr>
                <w:rFonts w:ascii="Times New Roman" w:eastAsia="Times New Roman" w:hAnsi="Times New Roman" w:cs="Times New Roman"/>
                <w:sz w:val="22"/>
                <w:szCs w:val="22"/>
              </w:rPr>
            </w:rPrChange>
          </w:rPr>
          <w:t>)</w:t>
        </w:r>
      </w:ins>
      <w:ins w:id="537" w:author="Microsoft Office User" w:date="2018-04-26T14:20:00Z">
        <w:r>
          <w:rPr>
            <w:rFonts w:eastAsia="Times New Roman" w:cs="Times New Roman"/>
          </w:rPr>
          <w:t>.</w:t>
        </w:r>
      </w:ins>
      <w:ins w:id="538" w:author="Microsoft Office User" w:date="2018-04-26T14:21:00Z">
        <w:r>
          <w:rPr>
            <w:rFonts w:eastAsia="Times New Roman" w:cs="Times New Roman"/>
          </w:rPr>
          <w:t xml:space="preserve"> </w:t>
        </w:r>
      </w:ins>
      <w:ins w:id="539" w:author="Microsoft Office User" w:date="2018-04-26T14:34:00Z">
        <w:r w:rsidR="009C576F">
          <w:rPr>
            <w:rFonts w:eastAsia="Times New Roman" w:cs="Times New Roman"/>
          </w:rPr>
          <w:t xml:space="preserve">Expected blood Hg concentrations increased with age. </w:t>
        </w:r>
      </w:ins>
      <w:ins w:id="540" w:author="Microsoft Office User" w:date="2018-04-26T14:21:00Z">
        <w:r>
          <w:rPr>
            <w:rFonts w:eastAsia="Times New Roman" w:cs="Times New Roman"/>
          </w:rPr>
          <w:t xml:space="preserve">The oldest individuals </w:t>
        </w:r>
      </w:ins>
      <w:ins w:id="541" w:author="Microsoft Office User" w:date="2018-04-26T14:23:00Z">
        <w:r>
          <w:rPr>
            <w:rFonts w:eastAsia="Times New Roman" w:cs="Times New Roman"/>
          </w:rPr>
          <w:t>–</w:t>
        </w:r>
      </w:ins>
      <w:ins w:id="542" w:author="Microsoft Office User" w:date="2018-04-26T14:21:00Z">
        <w:r>
          <w:rPr>
            <w:rFonts w:eastAsia="Times New Roman" w:cs="Times New Roman"/>
          </w:rPr>
          <w:t xml:space="preserve"> </w:t>
        </w:r>
      </w:ins>
      <w:ins w:id="543" w:author="Microsoft Office User" w:date="2018-04-26T14:23:00Z">
        <w:r>
          <w:rPr>
            <w:rFonts w:eastAsia="Times New Roman" w:cs="Times New Roman"/>
          </w:rPr>
          <w:t xml:space="preserve">those </w:t>
        </w:r>
        <w:r w:rsidR="008D2903">
          <w:rPr>
            <w:rFonts w:eastAsia="Times New Roman" w:cs="Times New Roman"/>
          </w:rPr>
          <w:t>&gt; 1.5 years old – had the highest concentrations of blood Hg</w:t>
        </w:r>
      </w:ins>
      <w:ins w:id="544" w:author="Microsoft Office User" w:date="2018-04-26T14:29:00Z">
        <w:r w:rsidR="008D2903">
          <w:rPr>
            <w:rFonts w:eastAsia="Times New Roman" w:cs="Times New Roman"/>
          </w:rPr>
          <w:t>:</w:t>
        </w:r>
      </w:ins>
      <w:ins w:id="545" w:author="Microsoft Office User" w:date="2018-04-26T14:23:00Z">
        <w:r w:rsidR="008D2903">
          <w:rPr>
            <w:rFonts w:eastAsia="Times New Roman" w:cs="Times New Roman"/>
          </w:rPr>
          <w:t xml:space="preserve"> 0.020 </w:t>
        </w:r>
      </w:ins>
      <w:ins w:id="546" w:author="Microsoft Office User" w:date="2018-04-26T14:24:00Z">
        <w:r w:rsidR="008D2903" w:rsidRPr="00E86A75">
          <w:rPr>
            <w:rFonts w:eastAsia="Times New Roman" w:cs="Times New Roman"/>
          </w:rPr>
          <w:sym w:font="Symbol" w:char="F06D"/>
        </w:r>
        <w:r w:rsidR="008D2903" w:rsidRPr="00E86A75">
          <w:rPr>
            <w:rFonts w:eastAsia="Times New Roman" w:cs="Times New Roman"/>
          </w:rPr>
          <w:t>g/g</w:t>
        </w:r>
        <w:r w:rsidR="008D2903">
          <w:rPr>
            <w:rFonts w:eastAsia="Times New Roman" w:cs="Times New Roman"/>
          </w:rPr>
          <w:t xml:space="preserve"> more than </w:t>
        </w:r>
      </w:ins>
      <w:ins w:id="547" w:author="Microsoft Office User" w:date="2018-04-26T14:26:00Z">
        <w:r w:rsidR="008D2903">
          <w:rPr>
            <w:rFonts w:eastAsia="Times New Roman" w:cs="Times New Roman"/>
          </w:rPr>
          <w:t xml:space="preserve">hatch-year </w:t>
        </w:r>
      </w:ins>
      <w:ins w:id="548" w:author="Microsoft Office User" w:date="2018-04-26T14:24:00Z">
        <w:r w:rsidR="008D2903">
          <w:rPr>
            <w:rFonts w:eastAsia="Times New Roman" w:cs="Times New Roman"/>
          </w:rPr>
          <w:t>individuals (95% CI =</w:t>
        </w:r>
      </w:ins>
      <w:ins w:id="549" w:author="Microsoft Office User" w:date="2018-04-26T14:32:00Z">
        <w:r w:rsidR="008D2903">
          <w:rPr>
            <w:rFonts w:eastAsia="Times New Roman" w:cs="Times New Roman"/>
          </w:rPr>
          <w:t xml:space="preserve"> -0.</w:t>
        </w:r>
      </w:ins>
      <w:ins w:id="550" w:author="Microsoft Office User" w:date="2018-04-26T14:33:00Z">
        <w:r w:rsidR="008D2903">
          <w:rPr>
            <w:rFonts w:eastAsia="Times New Roman" w:cs="Times New Roman"/>
          </w:rPr>
          <w:t>003</w:t>
        </w:r>
        <w:r w:rsidR="009C576F">
          <w:rPr>
            <w:rFonts w:eastAsia="Times New Roman" w:cs="Times New Roman"/>
          </w:rPr>
          <w:t>3 – 0.0442</w:t>
        </w:r>
      </w:ins>
      <w:ins w:id="551" w:author="Microsoft Office User" w:date="2018-04-26T14:24:00Z">
        <w:r w:rsidR="008D2903">
          <w:rPr>
            <w:rFonts w:eastAsia="Times New Roman" w:cs="Times New Roman"/>
          </w:rPr>
          <w:t xml:space="preserve">) and 0.008 </w:t>
        </w:r>
      </w:ins>
      <w:ins w:id="552" w:author="Microsoft Office User" w:date="2018-04-26T14:25:00Z">
        <w:r w:rsidR="008D2903" w:rsidRPr="00E86A75">
          <w:rPr>
            <w:rFonts w:eastAsia="Times New Roman" w:cs="Times New Roman"/>
          </w:rPr>
          <w:sym w:font="Symbol" w:char="F06D"/>
        </w:r>
        <w:r w:rsidR="008D2903" w:rsidRPr="00E86A75">
          <w:rPr>
            <w:rFonts w:eastAsia="Times New Roman" w:cs="Times New Roman"/>
          </w:rPr>
          <w:t>g/g</w:t>
        </w:r>
        <w:r w:rsidR="008D2903">
          <w:rPr>
            <w:rFonts w:eastAsia="Times New Roman" w:cs="Times New Roman"/>
          </w:rPr>
          <w:t xml:space="preserve"> more than </w:t>
        </w:r>
      </w:ins>
      <w:ins w:id="553" w:author="Microsoft Office User" w:date="2018-04-26T14:26:00Z">
        <w:r w:rsidR="008D2903">
          <w:rPr>
            <w:rFonts w:eastAsia="Times New Roman" w:cs="Times New Roman"/>
          </w:rPr>
          <w:t xml:space="preserve">second-year </w:t>
        </w:r>
      </w:ins>
      <w:ins w:id="554" w:author="Microsoft Office User" w:date="2018-04-26T14:25:00Z">
        <w:r w:rsidR="008D2903">
          <w:rPr>
            <w:rFonts w:eastAsia="Times New Roman" w:cs="Times New Roman"/>
          </w:rPr>
          <w:t xml:space="preserve">individuals </w:t>
        </w:r>
      </w:ins>
      <w:ins w:id="555" w:author="Microsoft Office User" w:date="2018-04-26T14:26:00Z">
        <w:r w:rsidR="008D2903">
          <w:rPr>
            <w:rFonts w:eastAsia="Times New Roman" w:cs="Times New Roman"/>
          </w:rPr>
          <w:t xml:space="preserve">(95% CI = </w:t>
        </w:r>
      </w:ins>
      <w:ins w:id="556" w:author="Microsoft Office User" w:date="2018-04-26T14:30:00Z">
        <w:r w:rsidR="008D2903">
          <w:rPr>
            <w:rFonts w:eastAsia="Times New Roman" w:cs="Times New Roman"/>
          </w:rPr>
          <w:t xml:space="preserve">0.0007 </w:t>
        </w:r>
      </w:ins>
      <w:ins w:id="557" w:author="Microsoft Office User" w:date="2018-04-26T14:26:00Z">
        <w:r w:rsidR="008D2903">
          <w:rPr>
            <w:rFonts w:eastAsia="Times New Roman" w:cs="Times New Roman"/>
          </w:rPr>
          <w:t>-0.01</w:t>
        </w:r>
      </w:ins>
      <w:ins w:id="558" w:author="Microsoft Office User" w:date="2018-04-26T14:30:00Z">
        <w:r w:rsidR="008D2903">
          <w:rPr>
            <w:rFonts w:eastAsia="Times New Roman" w:cs="Times New Roman"/>
          </w:rPr>
          <w:t>56)</w:t>
        </w:r>
      </w:ins>
      <w:ins w:id="559" w:author="Microsoft Office User" w:date="2018-04-26T14:26:00Z">
        <w:r w:rsidR="008D2903">
          <w:rPr>
            <w:rFonts w:eastAsia="Times New Roman" w:cs="Times New Roman"/>
          </w:rPr>
          <w:t>.</w:t>
        </w:r>
      </w:ins>
    </w:p>
    <w:p w14:paraId="03C3BADF" w14:textId="77777777" w:rsidR="009C576F" w:rsidRDefault="009C576F" w:rsidP="00855BCB">
      <w:pPr>
        <w:spacing w:after="240" w:line="360" w:lineRule="auto"/>
        <w:rPr>
          <w:ins w:id="560" w:author="Microsoft Office User" w:date="2018-04-26T14:35:00Z"/>
          <w:rFonts w:ascii="Times New Roman" w:eastAsia="Times New Roman" w:hAnsi="Times New Roman" w:cs="Times New Roman"/>
          <w:sz w:val="22"/>
          <w:szCs w:val="22"/>
        </w:rPr>
      </w:pPr>
    </w:p>
    <w:p w14:paraId="0BB6C9E0" w14:textId="5794E43C" w:rsidR="00855BCB" w:rsidDel="0093040C" w:rsidRDefault="00855BCB" w:rsidP="00855BCB">
      <w:pPr>
        <w:spacing w:after="240" w:line="360" w:lineRule="auto"/>
        <w:rPr>
          <w:del w:id="561" w:author="Microsoft Office User" w:date="2018-04-26T15:19:00Z"/>
          <w:rFonts w:ascii="Times New Roman" w:eastAsia="Times New Roman" w:hAnsi="Times New Roman" w:cs="Times New Roman"/>
          <w:sz w:val="22"/>
          <w:szCs w:val="22"/>
        </w:rPr>
      </w:pPr>
      <w:del w:id="562" w:author="Microsoft Office User" w:date="2018-04-26T15:19:00Z">
        <w:r w:rsidRPr="00D07F82" w:rsidDel="0093040C">
          <w:rPr>
            <w:rFonts w:ascii="Times New Roman" w:eastAsia="Times New Roman" w:hAnsi="Times New Roman" w:cs="Times New Roman"/>
            <w:sz w:val="22"/>
            <w:szCs w:val="22"/>
          </w:rPr>
          <w:lastRenderedPageBreak/>
          <w:delText>Overall, the fixed-effects in th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>e model (date, age, and sex</w:delText>
        </w:r>
        <w:r w:rsidRPr="00D07F82" w:rsidDel="0093040C">
          <w:rPr>
            <w:rFonts w:ascii="Times New Roman" w:eastAsia="Times New Roman" w:hAnsi="Times New Roman" w:cs="Times New Roman"/>
            <w:sz w:val="22"/>
            <w:szCs w:val="22"/>
          </w:rPr>
          <w:delText>) explain ~38% o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>f the variation in blood Hg</w:delText>
        </w:r>
        <w:r w:rsidRPr="00D07F82"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 levels. The fixe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d- and random-effects together </w:delText>
        </w:r>
        <w:r w:rsidRPr="00D07F82"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explain ~65% of the variation. </w:delText>
        </w:r>
      </w:del>
    </w:p>
    <w:p w14:paraId="7E6B3A7D" w14:textId="51A53F78" w:rsidR="00855BCB" w:rsidRPr="002C0074" w:rsidRDefault="00855BCB" w:rsidP="00855BC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del w:id="563" w:author="Microsoft Office User" w:date="2018-04-26T15:20:00Z"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Male Bicknell’s and Swainson’s thrushes </w:delText>
        </w:r>
        <w:r w:rsidRPr="002576BD"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sampled on 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>Mansfield between 2000</w:delText>
        </w:r>
        <w:r w:rsidDel="0093040C">
          <w:rPr>
            <w:rFonts w:ascii="Times New Roman" w:hAnsi="Times New Roman"/>
            <w:sz w:val="22"/>
            <w:szCs w:val="22"/>
          </w:rPr>
          <w:delText>–</w:delText>
        </w:r>
        <w:r w:rsidRPr="002576BD" w:rsidDel="0093040C">
          <w:rPr>
            <w:rFonts w:ascii="Times New Roman" w:eastAsia="Times New Roman" w:hAnsi="Times New Roman" w:cs="Times New Roman"/>
            <w:sz w:val="22"/>
            <w:szCs w:val="22"/>
          </w:rPr>
          <w:delText>2017 ten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>ded to have higher blood Hg concentrations than females, while older individuals of both species tended to have higher blood Hg</w:delText>
        </w:r>
        <w:r w:rsidRPr="002576BD"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 concentrations than younger 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>bird</w:delText>
        </w:r>
        <w:r w:rsidRPr="002576BD" w:rsidDel="0093040C">
          <w:rPr>
            <w:rFonts w:ascii="Times New Roman" w:eastAsia="Times New Roman" w:hAnsi="Times New Roman" w:cs="Times New Roman"/>
            <w:sz w:val="22"/>
            <w:szCs w:val="22"/>
          </w:rPr>
          <w:delText>s</w:delText>
        </w:r>
        <w:r w:rsidRPr="00AA2F95"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. 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>However, broad overlap existed</w:delText>
        </w:r>
        <w:r w:rsidRPr="00AA2F95"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 among al</w:delText>
        </w:r>
        <w:r w:rsidR="00CE4710" w:rsidDel="0093040C">
          <w:rPr>
            <w:rFonts w:ascii="Times New Roman" w:eastAsia="Times New Roman" w:hAnsi="Times New Roman" w:cs="Times New Roman"/>
            <w:sz w:val="22"/>
            <w:szCs w:val="22"/>
          </w:rPr>
          <w:delText>l demographic cohort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>s (Figs. 1, 2</w:delText>
        </w:r>
        <w:r w:rsidRPr="00AA2F95" w:rsidDel="0093040C">
          <w:rPr>
            <w:rFonts w:ascii="Times New Roman" w:eastAsia="Times New Roman" w:hAnsi="Times New Roman" w:cs="Times New Roman"/>
            <w:sz w:val="22"/>
            <w:szCs w:val="22"/>
          </w:rPr>
          <w:delText>).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72AFBC60" w14:textId="6C5C433A" w:rsidR="00855BCB" w:rsidRPr="00D07F82" w:rsidDel="0093040C" w:rsidRDefault="00855BCB" w:rsidP="00855BCB">
      <w:pPr>
        <w:spacing w:line="360" w:lineRule="auto"/>
        <w:rPr>
          <w:del w:id="564" w:author="Microsoft Office User" w:date="2018-04-26T15:23:00Z"/>
          <w:rFonts w:ascii="Times New Roman" w:eastAsia="Times New Roman" w:hAnsi="Times New Roman" w:cs="Times New Roman"/>
          <w:sz w:val="22"/>
          <w:szCs w:val="22"/>
        </w:rPr>
      </w:pPr>
      <w:del w:id="565" w:author="Microsoft Office User" w:date="2018-04-26T15:23:00Z">
        <w:r w:rsidDel="0093040C">
          <w:rPr>
            <w:rFonts w:ascii="Times New Roman" w:eastAsia="Times New Roman" w:hAnsi="Times New Roman" w:cs="Times New Roman"/>
            <w:i/>
            <w:sz w:val="22"/>
            <w:szCs w:val="22"/>
          </w:rPr>
          <w:delText>Temporal variation in Hg deposition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br/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br/>
        </w:r>
        <w:r w:rsidRPr="00626DAA" w:rsidDel="0093040C">
          <w:rPr>
            <w:rFonts w:ascii="Times New Roman" w:eastAsia="Times New Roman" w:hAnsi="Times New Roman" w:cs="Times New Roman"/>
            <w:sz w:val="22"/>
            <w:szCs w:val="22"/>
          </w:rPr>
          <w:delText>Summary results of the best-supported generalized additive model show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>ed</w:delText>
        </w:r>
        <w:r w:rsidRPr="00626DAA"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 significant seasona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</w:rPr>
          <w:delText xml:space="preserve">l and yearly variation in Hg deposition on Mansfield </w:delText>
        </w:r>
        <w:r w:rsidRPr="00D07F82" w:rsidDel="0093040C">
          <w:rPr>
            <w:rFonts w:ascii="Times New Roman" w:eastAsia="Times New Roman" w:hAnsi="Times New Roman" w:cs="Times New Roman"/>
            <w:sz w:val="22"/>
            <w:szCs w:val="22"/>
            <w:highlight w:val="yellow"/>
          </w:rPr>
          <w:delText>(really not sure what to report her</w:delText>
        </w:r>
        <w:r w:rsidR="00CE4710" w:rsidDel="0093040C">
          <w:rPr>
            <w:rFonts w:ascii="Times New Roman" w:eastAsia="Times New Roman" w:hAnsi="Times New Roman" w:cs="Times New Roman"/>
            <w:sz w:val="22"/>
            <w:szCs w:val="22"/>
            <w:highlight w:val="yellow"/>
          </w:rPr>
          <w:delText>e from table below. Dr. Lloyd</w:delText>
        </w:r>
        <w:r w:rsidRPr="00D07F82" w:rsidDel="0093040C">
          <w:rPr>
            <w:rFonts w:ascii="Times New Roman" w:eastAsia="Times New Roman" w:hAnsi="Times New Roman" w:cs="Times New Roman"/>
            <w:sz w:val="22"/>
            <w:szCs w:val="22"/>
            <w:highlight w:val="yellow"/>
          </w:rPr>
          <w:delText>??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  <w:highlight w:val="yellow"/>
          </w:rPr>
          <w:delText xml:space="preserve"> Do we want to present table?</w:delText>
        </w:r>
        <w:r w:rsidR="00CE4710" w:rsidDel="0093040C">
          <w:rPr>
            <w:rFonts w:ascii="Times New Roman" w:eastAsia="Times New Roman" w:hAnsi="Times New Roman" w:cs="Times New Roman"/>
            <w:sz w:val="22"/>
            <w:szCs w:val="22"/>
            <w:highlight w:val="yellow"/>
          </w:rPr>
          <w:delText xml:space="preserve"> Your wisdom needed here</w:delText>
        </w:r>
        <w:r w:rsidDel="0093040C">
          <w:rPr>
            <w:rFonts w:ascii="Times New Roman" w:eastAsia="Times New Roman" w:hAnsi="Times New Roman" w:cs="Times New Roman"/>
            <w:sz w:val="22"/>
            <w:szCs w:val="22"/>
            <w:highlight w:val="yellow"/>
          </w:rPr>
          <w:delText>…</w:delText>
        </w:r>
        <w:r w:rsidRPr="00D07F82" w:rsidDel="0093040C">
          <w:rPr>
            <w:rFonts w:ascii="Times New Roman" w:eastAsia="Times New Roman" w:hAnsi="Times New Roman" w:cs="Times New Roman"/>
            <w:sz w:val="22"/>
            <w:szCs w:val="22"/>
            <w:highlight w:val="yellow"/>
          </w:rPr>
          <w:delText>)</w:delText>
        </w:r>
        <w:r w:rsidRPr="00626DAA" w:rsidDel="0093040C">
          <w:rPr>
            <w:rFonts w:ascii="Times New Roman" w:eastAsia="Times New Roman" w:hAnsi="Times New Roman" w:cs="Times New Roman"/>
            <w:sz w:val="22"/>
            <w:szCs w:val="22"/>
          </w:rPr>
          <w:delText>.</w:delText>
        </w:r>
      </w:del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790"/>
        <w:gridCol w:w="879"/>
        <w:gridCol w:w="740"/>
        <w:gridCol w:w="818"/>
      </w:tblGrid>
      <w:tr w:rsidR="00855BCB" w:rsidRPr="00626DAA" w:rsidDel="0093040C" w14:paraId="5F012354" w14:textId="221E588F" w:rsidTr="003D5A1D">
        <w:trPr>
          <w:tblCellSpacing w:w="15" w:type="dxa"/>
          <w:del w:id="566" w:author="Microsoft Office User" w:date="2018-04-26T15:23:00Z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AAF87" w14:textId="5440FB1A" w:rsidR="00855BCB" w:rsidRPr="00626DAA" w:rsidDel="0093040C" w:rsidRDefault="00855BCB" w:rsidP="003D5A1D">
            <w:pPr>
              <w:spacing w:line="360" w:lineRule="auto"/>
              <w:rPr>
                <w:del w:id="567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68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A. parametric coefficients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CA33D" w14:textId="51BB999D" w:rsidR="00855BCB" w:rsidRPr="00626DAA" w:rsidDel="0093040C" w:rsidRDefault="00855BCB" w:rsidP="003D5A1D">
            <w:pPr>
              <w:spacing w:line="360" w:lineRule="auto"/>
              <w:jc w:val="right"/>
              <w:rPr>
                <w:del w:id="569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70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Estimate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F22CB" w14:textId="31DF78CC" w:rsidR="00855BCB" w:rsidRPr="00626DAA" w:rsidDel="0093040C" w:rsidRDefault="00855BCB" w:rsidP="003D5A1D">
            <w:pPr>
              <w:spacing w:line="360" w:lineRule="auto"/>
              <w:jc w:val="right"/>
              <w:rPr>
                <w:del w:id="571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72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Std. Error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9219" w14:textId="15D84A9E" w:rsidR="00855BCB" w:rsidRPr="00626DAA" w:rsidDel="0093040C" w:rsidRDefault="00855BCB" w:rsidP="003D5A1D">
            <w:pPr>
              <w:spacing w:line="360" w:lineRule="auto"/>
              <w:jc w:val="right"/>
              <w:rPr>
                <w:del w:id="573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74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t-value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FA671" w14:textId="6CD0D23D" w:rsidR="00855BCB" w:rsidRPr="00626DAA" w:rsidDel="0093040C" w:rsidRDefault="00855BCB" w:rsidP="003D5A1D">
            <w:pPr>
              <w:spacing w:line="360" w:lineRule="auto"/>
              <w:jc w:val="right"/>
              <w:rPr>
                <w:del w:id="575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76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p-value </w:delText>
              </w:r>
            </w:del>
          </w:p>
        </w:tc>
      </w:tr>
      <w:tr w:rsidR="00855BCB" w:rsidRPr="00626DAA" w:rsidDel="0093040C" w14:paraId="39701E27" w14:textId="605807B3" w:rsidTr="003D5A1D">
        <w:trPr>
          <w:tblCellSpacing w:w="15" w:type="dxa"/>
          <w:del w:id="577" w:author="Microsoft Office User" w:date="2018-04-26T15:23:00Z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52508" w14:textId="658C7EB5" w:rsidR="00855BCB" w:rsidRPr="00626DAA" w:rsidDel="0093040C" w:rsidRDefault="00855BCB" w:rsidP="003D5A1D">
            <w:pPr>
              <w:spacing w:line="360" w:lineRule="auto"/>
              <w:rPr>
                <w:del w:id="578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79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(Intercept)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A83BD" w14:textId="62DF0EB5" w:rsidR="00855BCB" w:rsidRPr="00626DAA" w:rsidDel="0093040C" w:rsidRDefault="00855BCB" w:rsidP="003D5A1D">
            <w:pPr>
              <w:spacing w:line="360" w:lineRule="auto"/>
              <w:jc w:val="right"/>
              <w:rPr>
                <w:del w:id="580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81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0.1007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CCFB7" w14:textId="2C473BA7" w:rsidR="00855BCB" w:rsidRPr="00626DAA" w:rsidDel="0093040C" w:rsidRDefault="00855BCB" w:rsidP="003D5A1D">
            <w:pPr>
              <w:spacing w:line="360" w:lineRule="auto"/>
              <w:jc w:val="right"/>
              <w:rPr>
                <w:del w:id="582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83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0.0026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6218" w14:textId="76292533" w:rsidR="00855BCB" w:rsidRPr="00626DAA" w:rsidDel="0093040C" w:rsidRDefault="00855BCB" w:rsidP="003D5A1D">
            <w:pPr>
              <w:spacing w:line="360" w:lineRule="auto"/>
              <w:jc w:val="right"/>
              <w:rPr>
                <w:del w:id="584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85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38.0973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4F88E" w14:textId="402180D3" w:rsidR="00855BCB" w:rsidRPr="00626DAA" w:rsidDel="0093040C" w:rsidRDefault="00855BCB" w:rsidP="003D5A1D">
            <w:pPr>
              <w:spacing w:line="360" w:lineRule="auto"/>
              <w:jc w:val="right"/>
              <w:rPr>
                <w:del w:id="586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87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&lt; 0.0001 </w:delText>
              </w:r>
            </w:del>
          </w:p>
        </w:tc>
      </w:tr>
      <w:tr w:rsidR="00855BCB" w:rsidRPr="00626DAA" w:rsidDel="0093040C" w14:paraId="2690FBAB" w14:textId="136972F8" w:rsidTr="003D5A1D">
        <w:trPr>
          <w:tblCellSpacing w:w="15" w:type="dxa"/>
          <w:del w:id="588" w:author="Microsoft Office User" w:date="2018-04-26T15:23:00Z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8B59" w14:textId="3B33A59C" w:rsidR="00855BCB" w:rsidRPr="00626DAA" w:rsidDel="0093040C" w:rsidRDefault="00855BCB" w:rsidP="003D5A1D">
            <w:pPr>
              <w:spacing w:line="360" w:lineRule="auto"/>
              <w:rPr>
                <w:del w:id="589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90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B. smooth terms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8C40" w14:textId="0D6BA779" w:rsidR="00855BCB" w:rsidRPr="00626DAA" w:rsidDel="0093040C" w:rsidRDefault="00855BCB" w:rsidP="003D5A1D">
            <w:pPr>
              <w:spacing w:line="360" w:lineRule="auto"/>
              <w:jc w:val="right"/>
              <w:rPr>
                <w:del w:id="591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92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edf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078EC" w14:textId="293B0BE8" w:rsidR="00855BCB" w:rsidRPr="00626DAA" w:rsidDel="0093040C" w:rsidRDefault="00855BCB" w:rsidP="003D5A1D">
            <w:pPr>
              <w:spacing w:line="360" w:lineRule="auto"/>
              <w:jc w:val="right"/>
              <w:rPr>
                <w:del w:id="593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94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Ref.df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BD15F" w14:textId="368094A0" w:rsidR="00855BCB" w:rsidRPr="00626DAA" w:rsidDel="0093040C" w:rsidRDefault="00855BCB" w:rsidP="003D5A1D">
            <w:pPr>
              <w:spacing w:line="360" w:lineRule="auto"/>
              <w:jc w:val="right"/>
              <w:rPr>
                <w:del w:id="595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96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F-value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C08F9" w14:textId="141F64C4" w:rsidR="00855BCB" w:rsidRPr="00626DAA" w:rsidDel="0093040C" w:rsidRDefault="00855BCB" w:rsidP="003D5A1D">
            <w:pPr>
              <w:spacing w:line="360" w:lineRule="auto"/>
              <w:jc w:val="right"/>
              <w:rPr>
                <w:del w:id="597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598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p-value </w:delText>
              </w:r>
            </w:del>
          </w:p>
        </w:tc>
      </w:tr>
      <w:tr w:rsidR="00855BCB" w:rsidRPr="00626DAA" w:rsidDel="0093040C" w14:paraId="2DDCE306" w14:textId="3BEF6C8F" w:rsidTr="003D5A1D">
        <w:trPr>
          <w:tblCellSpacing w:w="15" w:type="dxa"/>
          <w:del w:id="599" w:author="Microsoft Office User" w:date="2018-04-26T15:23:00Z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3A657" w14:textId="0B527790" w:rsidR="00855BCB" w:rsidRPr="00626DAA" w:rsidDel="0093040C" w:rsidRDefault="00855BCB" w:rsidP="003D5A1D">
            <w:pPr>
              <w:spacing w:line="360" w:lineRule="auto"/>
              <w:rPr>
                <w:del w:id="600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01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Day of the year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11B91" w14:textId="1D7B1D45" w:rsidR="00855BCB" w:rsidRPr="00626DAA" w:rsidDel="0093040C" w:rsidRDefault="00855BCB" w:rsidP="003D5A1D">
            <w:pPr>
              <w:spacing w:line="360" w:lineRule="auto"/>
              <w:jc w:val="right"/>
              <w:rPr>
                <w:del w:id="602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03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5.8243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B59DA" w14:textId="0E3F6871" w:rsidR="00855BCB" w:rsidRPr="00626DAA" w:rsidDel="0093040C" w:rsidRDefault="00855BCB" w:rsidP="003D5A1D">
            <w:pPr>
              <w:spacing w:line="360" w:lineRule="auto"/>
              <w:jc w:val="right"/>
              <w:rPr>
                <w:del w:id="604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05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28.0000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C14F" w14:textId="7544AEE6" w:rsidR="00855BCB" w:rsidRPr="00626DAA" w:rsidDel="0093040C" w:rsidRDefault="00855BCB" w:rsidP="003D5A1D">
            <w:pPr>
              <w:spacing w:line="360" w:lineRule="auto"/>
              <w:jc w:val="right"/>
              <w:rPr>
                <w:del w:id="606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07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10.8155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EC79E" w14:textId="1DF0DA32" w:rsidR="00855BCB" w:rsidRPr="00626DAA" w:rsidDel="0093040C" w:rsidRDefault="00855BCB" w:rsidP="003D5A1D">
            <w:pPr>
              <w:spacing w:line="360" w:lineRule="auto"/>
              <w:jc w:val="right"/>
              <w:rPr>
                <w:del w:id="608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09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&lt; 0.0001 </w:delText>
              </w:r>
            </w:del>
          </w:p>
        </w:tc>
      </w:tr>
      <w:tr w:rsidR="00855BCB" w:rsidRPr="00626DAA" w:rsidDel="0093040C" w14:paraId="617485B5" w14:textId="0D5B1F7A" w:rsidTr="003D5A1D">
        <w:trPr>
          <w:tblCellSpacing w:w="15" w:type="dxa"/>
          <w:del w:id="610" w:author="Microsoft Office User" w:date="2018-04-26T15:23:00Z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22F1" w14:textId="6F7115A0" w:rsidR="00855BCB" w:rsidRPr="00626DAA" w:rsidDel="0093040C" w:rsidRDefault="00855BCB" w:rsidP="003D5A1D">
            <w:pPr>
              <w:spacing w:line="360" w:lineRule="auto"/>
              <w:rPr>
                <w:del w:id="611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12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Year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F25" w14:textId="1B1FC094" w:rsidR="00855BCB" w:rsidRPr="00626DAA" w:rsidDel="0093040C" w:rsidRDefault="00855BCB" w:rsidP="003D5A1D">
            <w:pPr>
              <w:spacing w:line="360" w:lineRule="auto"/>
              <w:jc w:val="right"/>
              <w:rPr>
                <w:del w:id="613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14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5.4880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0961A" w14:textId="2048BF89" w:rsidR="00855BCB" w:rsidRPr="00626DAA" w:rsidDel="0093040C" w:rsidRDefault="00855BCB" w:rsidP="003D5A1D">
            <w:pPr>
              <w:spacing w:line="360" w:lineRule="auto"/>
              <w:jc w:val="right"/>
              <w:rPr>
                <w:del w:id="615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16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6.8283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B405B" w14:textId="757E77DF" w:rsidR="00855BCB" w:rsidRPr="00626DAA" w:rsidDel="0093040C" w:rsidRDefault="00855BCB" w:rsidP="003D5A1D">
            <w:pPr>
              <w:spacing w:line="360" w:lineRule="auto"/>
              <w:jc w:val="right"/>
              <w:rPr>
                <w:del w:id="617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18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5.3886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0C5E4" w14:textId="46BAF523" w:rsidR="00855BCB" w:rsidRPr="00626DAA" w:rsidDel="0093040C" w:rsidRDefault="00855BCB" w:rsidP="003D5A1D">
            <w:pPr>
              <w:spacing w:line="360" w:lineRule="auto"/>
              <w:jc w:val="right"/>
              <w:rPr>
                <w:del w:id="619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20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&lt; 0.0001 </w:delText>
              </w:r>
            </w:del>
          </w:p>
        </w:tc>
      </w:tr>
      <w:tr w:rsidR="00855BCB" w:rsidRPr="00626DAA" w:rsidDel="0093040C" w14:paraId="076974CA" w14:textId="51FAB132" w:rsidTr="003D5A1D">
        <w:trPr>
          <w:tblCellSpacing w:w="15" w:type="dxa"/>
          <w:del w:id="621" w:author="Microsoft Office User" w:date="2018-04-26T15:23:00Z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A4E57" w14:textId="72E620BA" w:rsidR="00855BCB" w:rsidRPr="00626DAA" w:rsidDel="0093040C" w:rsidRDefault="00855BCB" w:rsidP="003D5A1D">
            <w:pPr>
              <w:spacing w:line="360" w:lineRule="auto"/>
              <w:rPr>
                <w:del w:id="622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23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Day of the year * Year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346D" w14:textId="035EC3DB" w:rsidR="00855BCB" w:rsidRPr="00626DAA" w:rsidDel="0093040C" w:rsidRDefault="00855BCB" w:rsidP="003D5A1D">
            <w:pPr>
              <w:spacing w:line="360" w:lineRule="auto"/>
              <w:jc w:val="right"/>
              <w:rPr>
                <w:del w:id="624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25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14.7229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404BF" w14:textId="56EFA8B4" w:rsidR="00855BCB" w:rsidRPr="00626DAA" w:rsidDel="0093040C" w:rsidRDefault="00855BCB" w:rsidP="003D5A1D">
            <w:pPr>
              <w:spacing w:line="360" w:lineRule="auto"/>
              <w:jc w:val="right"/>
              <w:rPr>
                <w:del w:id="626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27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182.0000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71AB6" w14:textId="69E465AF" w:rsidR="00855BCB" w:rsidRPr="00626DAA" w:rsidDel="0093040C" w:rsidRDefault="00855BCB" w:rsidP="003D5A1D">
            <w:pPr>
              <w:spacing w:line="360" w:lineRule="auto"/>
              <w:jc w:val="right"/>
              <w:rPr>
                <w:del w:id="628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29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0.1423 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86D65" w14:textId="648EB676" w:rsidR="00855BCB" w:rsidRPr="00626DAA" w:rsidDel="0093040C" w:rsidRDefault="00855BCB" w:rsidP="003D5A1D">
            <w:pPr>
              <w:spacing w:line="360" w:lineRule="auto"/>
              <w:jc w:val="right"/>
              <w:rPr>
                <w:del w:id="630" w:author="Microsoft Office User" w:date="2018-04-26T15:23:00Z"/>
                <w:rFonts w:ascii="Times" w:eastAsia="Times New Roman" w:hAnsi="Times" w:cs="Times New Roman"/>
                <w:sz w:val="20"/>
                <w:szCs w:val="20"/>
              </w:rPr>
            </w:pPr>
            <w:del w:id="631" w:author="Microsoft Office User" w:date="2018-04-26T15:23:00Z">
              <w:r w:rsidRPr="00626DAA" w:rsidDel="0093040C">
                <w:rPr>
                  <w:rFonts w:ascii="Times" w:eastAsia="Times New Roman" w:hAnsi="Times" w:cs="Times New Roman"/>
                  <w:sz w:val="20"/>
                  <w:szCs w:val="20"/>
                </w:rPr>
                <w:delText xml:space="preserve">0.0038 </w:delText>
              </w:r>
            </w:del>
          </w:p>
        </w:tc>
      </w:tr>
    </w:tbl>
    <w:p w14:paraId="73B22C97" w14:textId="196CAD53" w:rsidR="00855BCB" w:rsidRPr="00CD6476" w:rsidDel="0093040C" w:rsidRDefault="00855BCB" w:rsidP="00855BCB">
      <w:pPr>
        <w:spacing w:line="360" w:lineRule="auto"/>
        <w:rPr>
          <w:del w:id="632" w:author="Microsoft Office User" w:date="2018-04-26T15:23:00Z"/>
          <w:rFonts w:ascii="Times New Roman" w:eastAsia="Times New Roman" w:hAnsi="Times New Roman" w:cs="Times New Roman"/>
          <w:sz w:val="22"/>
          <w:szCs w:val="22"/>
        </w:rPr>
      </w:pPr>
    </w:p>
    <w:p w14:paraId="15659A70" w14:textId="7941FAAD" w:rsidR="00855BCB" w:rsidDel="0093040C" w:rsidRDefault="00855BCB" w:rsidP="00855BCB">
      <w:pPr>
        <w:spacing w:line="360" w:lineRule="auto"/>
        <w:rPr>
          <w:del w:id="633" w:author="Microsoft Office User" w:date="2018-04-26T15:23:00Z"/>
          <w:rFonts w:ascii="Times New Roman" w:eastAsia="Times New Roman" w:hAnsi="Times New Roman" w:cs="Times New Roman"/>
          <w:sz w:val="22"/>
          <w:szCs w:val="22"/>
        </w:rPr>
      </w:pPr>
    </w:p>
    <w:p w14:paraId="75E27EA5" w14:textId="29801F60" w:rsidR="00855BCB" w:rsidDel="0093040C" w:rsidRDefault="00855BCB" w:rsidP="00855BCB">
      <w:pPr>
        <w:spacing w:line="360" w:lineRule="auto"/>
        <w:rPr>
          <w:del w:id="634" w:author="Microsoft Office User" w:date="2018-04-26T15:23:00Z"/>
          <w:rFonts w:ascii="Times New Roman" w:eastAsia="Times New Roman" w:hAnsi="Times New Roman"/>
          <w:sz w:val="22"/>
          <w:szCs w:val="22"/>
        </w:rPr>
      </w:pPr>
      <w:del w:id="635" w:author="Microsoft Office User" w:date="2018-04-26T15:23:00Z">
        <w:r w:rsidRPr="00A44BF9" w:rsidDel="0093040C">
          <w:rPr>
            <w:rFonts w:ascii="Times New Roman" w:eastAsia="Times New Roman" w:hAnsi="Times New Roman"/>
            <w:sz w:val="22"/>
            <w:szCs w:val="22"/>
          </w:rPr>
          <w:delText>Mercury deposition showed strong yearl</w:delText>
        </w:r>
        <w:r w:rsidDel="0093040C">
          <w:rPr>
            <w:rFonts w:ascii="Times New Roman" w:eastAsia="Times New Roman" w:hAnsi="Times New Roman"/>
            <w:sz w:val="22"/>
            <w:szCs w:val="22"/>
          </w:rPr>
          <w:delText>y and seasonal variation (Fig. 3</w:delText>
        </w:r>
        <w:r w:rsidRPr="00A44BF9" w:rsidDel="0093040C">
          <w:rPr>
            <w:rFonts w:ascii="Times New Roman" w:eastAsia="Times New Roman" w:hAnsi="Times New Roman"/>
            <w:sz w:val="22"/>
            <w:szCs w:val="22"/>
          </w:rPr>
          <w:delText>). Mercury deposition rose from 1993</w:delText>
        </w:r>
        <w:r w:rsidDel="0093040C">
          <w:rPr>
            <w:rFonts w:ascii="Times New Roman" w:hAnsi="Times New Roman"/>
            <w:sz w:val="22"/>
            <w:szCs w:val="22"/>
          </w:rPr>
          <w:delText>–</w:delText>
        </w:r>
        <w:r w:rsidDel="0093040C">
          <w:rPr>
            <w:rFonts w:ascii="Times New Roman" w:eastAsia="Times New Roman" w:hAnsi="Times New Roman"/>
            <w:sz w:val="22"/>
            <w:szCs w:val="22"/>
          </w:rPr>
          <w:delText>2004, declined from 2005</w:delText>
        </w:r>
        <w:r w:rsidDel="0093040C">
          <w:rPr>
            <w:rFonts w:ascii="Times New Roman" w:hAnsi="Times New Roman"/>
            <w:sz w:val="22"/>
            <w:szCs w:val="22"/>
          </w:rPr>
          <w:delText>–</w:delText>
        </w:r>
        <w:r w:rsidRPr="00A44BF9" w:rsidDel="0093040C">
          <w:rPr>
            <w:rFonts w:ascii="Times New Roman" w:eastAsia="Times New Roman" w:hAnsi="Times New Roman"/>
            <w:sz w:val="22"/>
            <w:szCs w:val="22"/>
          </w:rPr>
          <w:delText>2010, and</w:delText>
        </w:r>
        <w:r w:rsidDel="0093040C">
          <w:rPr>
            <w:rFonts w:ascii="Times New Roman" w:eastAsia="Times New Roman" w:hAnsi="Times New Roman"/>
            <w:sz w:val="22"/>
            <w:szCs w:val="22"/>
          </w:rPr>
          <w:delText xml:space="preserve"> then rose sharply again (Fig. 3</w:delText>
        </w:r>
        <w:r w:rsidRPr="00A44BF9" w:rsidDel="0093040C">
          <w:rPr>
            <w:rFonts w:ascii="Times New Roman" w:eastAsia="Times New Roman" w:hAnsi="Times New Roman"/>
            <w:sz w:val="22"/>
            <w:szCs w:val="22"/>
          </w:rPr>
          <w:delText>A). Within years, mercury deposition tended to be greates</w:delText>
        </w:r>
        <w:r w:rsidDel="0093040C">
          <w:rPr>
            <w:rFonts w:ascii="Times New Roman" w:eastAsia="Times New Roman" w:hAnsi="Times New Roman"/>
            <w:sz w:val="22"/>
            <w:szCs w:val="22"/>
          </w:rPr>
          <w:delText>t during July and August (Fig. 3</w:delText>
        </w:r>
        <w:r w:rsidRPr="00A44BF9" w:rsidDel="0093040C">
          <w:rPr>
            <w:rFonts w:ascii="Times New Roman" w:eastAsia="Times New Roman" w:hAnsi="Times New Roman"/>
            <w:sz w:val="22"/>
            <w:szCs w:val="22"/>
          </w:rPr>
          <w:delText>B)</w:delText>
        </w:r>
        <w:r w:rsidDel="0093040C">
          <w:rPr>
            <w:rFonts w:ascii="Times New Roman" w:eastAsia="Times New Roman" w:hAnsi="Times New Roman"/>
            <w:sz w:val="22"/>
            <w:szCs w:val="22"/>
          </w:rPr>
          <w:delText>.</w:delText>
        </w:r>
      </w:del>
    </w:p>
    <w:p w14:paraId="0D21767B" w14:textId="3340766D" w:rsidR="00855BCB" w:rsidDel="0093040C" w:rsidRDefault="00855BCB" w:rsidP="00855BCB">
      <w:pPr>
        <w:spacing w:line="360" w:lineRule="auto"/>
        <w:rPr>
          <w:del w:id="636" w:author="Microsoft Office User" w:date="2018-04-26T15:23:00Z"/>
          <w:rFonts w:ascii="Times New Roman" w:eastAsia="Times New Roman" w:hAnsi="Times New Roman"/>
          <w:sz w:val="22"/>
          <w:szCs w:val="22"/>
        </w:rPr>
      </w:pPr>
    </w:p>
    <w:p w14:paraId="57CB0DF2" w14:textId="4B0BF130" w:rsidR="00855BCB" w:rsidRPr="002576BD" w:rsidRDefault="00855BCB" w:rsidP="00855BC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del w:id="637" w:author="Microsoft Office User" w:date="2018-04-26T15:23:00Z">
        <w:r w:rsidRPr="006D4409" w:rsidDel="0093040C">
          <w:rPr>
            <w:rFonts w:ascii="Times New Roman" w:eastAsia="Times New Roman" w:hAnsi="Times New Roman"/>
            <w:sz w:val="22"/>
            <w:szCs w:val="22"/>
            <w:highlight w:val="yellow"/>
          </w:rPr>
          <w:delText>Is there anything else that should be presented in Results??</w:delText>
        </w:r>
      </w:del>
    </w:p>
    <w:p w14:paraId="23E2DEC6" w14:textId="77777777" w:rsidR="00296977" w:rsidRDefault="00296977"/>
    <w:sectPr w:rsidR="00296977" w:rsidSect="00111A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CB"/>
    <w:rsid w:val="00111A73"/>
    <w:rsid w:val="001724C4"/>
    <w:rsid w:val="00293823"/>
    <w:rsid w:val="00296977"/>
    <w:rsid w:val="002A462C"/>
    <w:rsid w:val="00345F16"/>
    <w:rsid w:val="00392F51"/>
    <w:rsid w:val="005039B8"/>
    <w:rsid w:val="00617C7B"/>
    <w:rsid w:val="00792E0A"/>
    <w:rsid w:val="00855BCB"/>
    <w:rsid w:val="008D2903"/>
    <w:rsid w:val="0093040C"/>
    <w:rsid w:val="00940AC3"/>
    <w:rsid w:val="00971CDB"/>
    <w:rsid w:val="009C576F"/>
    <w:rsid w:val="00B20416"/>
    <w:rsid w:val="00B67023"/>
    <w:rsid w:val="00CE4710"/>
    <w:rsid w:val="00EA6E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8E9B7"/>
  <w15:docId w15:val="{62AC8817-DF87-5C43-8928-0BECDE7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B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C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D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71CDB"/>
    <w:pPr>
      <w:spacing w:after="200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EA6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Vermont Center for Ecostudies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Rimmer</dc:creator>
  <cp:keywords/>
  <dc:description/>
  <cp:lastModifiedBy>Microsoft Office User</cp:lastModifiedBy>
  <cp:revision>2</cp:revision>
  <dcterms:created xsi:type="dcterms:W3CDTF">2018-04-26T19:39:00Z</dcterms:created>
  <dcterms:modified xsi:type="dcterms:W3CDTF">2018-04-26T19:39:00Z</dcterms:modified>
</cp:coreProperties>
</file>